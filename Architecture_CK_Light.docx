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98" w:rsidRPr="00375A98" w:rsidRDefault="00375A98">
      <w:pPr>
        <w:spacing w:after="0" w:line="240" w:lineRule="auto"/>
        <w:jc w:val="center"/>
        <w:rPr>
          <w:ins w:id="0" w:author="Haisen Ta" w:date="2019-10-15T14:46:00Z"/>
          <w:rFonts w:ascii="Calibri" w:eastAsia="Times New Roman" w:hAnsi="Calibri" w:cs="Calibri"/>
          <w:b/>
          <w:sz w:val="28"/>
          <w:rPrChange w:id="1" w:author="Haisen Ta" w:date="2019-10-15T14:47:00Z">
            <w:rPr>
              <w:ins w:id="2" w:author="Haisen Ta" w:date="2019-10-15T14:46:00Z"/>
              <w:rFonts w:ascii="Calibri" w:eastAsia="Times New Roman" w:hAnsi="Calibri" w:cs="Calibri"/>
            </w:rPr>
          </w:rPrChange>
        </w:rPr>
        <w:pPrChange w:id="3" w:author="Haisen Ta" w:date="2019-10-15T14:47:00Z">
          <w:pPr>
            <w:spacing w:after="0" w:line="240" w:lineRule="auto"/>
          </w:pPr>
        </w:pPrChange>
      </w:pPr>
      <w:ins w:id="4" w:author="Haisen Ta" w:date="2019-10-15T14:46:00Z">
        <w:r w:rsidRPr="00375A98">
          <w:rPr>
            <w:rFonts w:ascii="Calibri" w:eastAsia="Times New Roman" w:hAnsi="Calibri" w:cs="Calibri"/>
            <w:b/>
            <w:sz w:val="28"/>
            <w:rPrChange w:id="5" w:author="Haisen Ta" w:date="2019-10-15T14:47:00Z">
              <w:rPr>
                <w:rFonts w:ascii="Calibri" w:eastAsia="Times New Roman" w:hAnsi="Calibri" w:cs="Calibri"/>
              </w:rPr>
            </w:rPrChange>
          </w:rPr>
          <w:t>CK_Light software architecture</w:t>
        </w:r>
      </w:ins>
    </w:p>
    <w:p w:rsidR="00322DDF" w:rsidDel="00375A98" w:rsidRDefault="00322DDF">
      <w:pPr>
        <w:spacing w:after="0" w:line="240" w:lineRule="auto"/>
        <w:jc w:val="center"/>
        <w:rPr>
          <w:del w:id="6" w:author="Haisen Ta" w:date="2019-10-15T14:46:00Z"/>
          <w:rFonts w:ascii="Calibri" w:eastAsia="Times New Roman" w:hAnsi="Calibri" w:cs="Calibri"/>
        </w:rPr>
        <w:pPrChange w:id="7" w:author="Haisen Ta" w:date="2019-10-15T14:47:00Z">
          <w:pPr>
            <w:spacing w:after="0" w:line="240" w:lineRule="auto"/>
          </w:pPr>
        </w:pPrChange>
      </w:pPr>
      <w:del w:id="8" w:author="Haisen Ta" w:date="2019-10-15T14:46:00Z">
        <w:r w:rsidDel="00375A98">
          <w:rPr>
            <w:rFonts w:ascii="Calibri" w:eastAsia="Times New Roman" w:hAnsi="Calibri" w:cs="Calibri"/>
          </w:rPr>
          <w:delText>Meeting protocol</w:delText>
        </w:r>
      </w:del>
    </w:p>
    <w:p w:rsidR="00322DDF" w:rsidDel="00375A98" w:rsidRDefault="00322DDF">
      <w:pPr>
        <w:spacing w:after="0" w:line="240" w:lineRule="auto"/>
        <w:jc w:val="center"/>
        <w:rPr>
          <w:del w:id="9" w:author="Haisen Ta" w:date="2019-10-15T14:46:00Z"/>
          <w:rFonts w:ascii="Calibri" w:eastAsia="Times New Roman" w:hAnsi="Calibri" w:cs="Calibri"/>
        </w:rPr>
        <w:pPrChange w:id="10" w:author="Haisen Ta" w:date="2019-10-15T14:47:00Z">
          <w:pPr>
            <w:spacing w:after="0" w:line="240" w:lineRule="auto"/>
          </w:pPr>
        </w:pPrChange>
      </w:pPr>
      <w:del w:id="11" w:author="Haisen Ta" w:date="2019-10-15T14:46:00Z">
        <w:r w:rsidDel="00375A98">
          <w:rPr>
            <w:rFonts w:ascii="Calibri" w:eastAsia="Times New Roman" w:hAnsi="Calibri" w:cs="Calibri"/>
          </w:rPr>
          <w:delText>time: 20191014, 20:00-22:00,</w:delText>
        </w:r>
      </w:del>
    </w:p>
    <w:p w:rsidR="00322DDF" w:rsidRDefault="00375A98">
      <w:pPr>
        <w:spacing w:after="0" w:line="240" w:lineRule="auto"/>
        <w:jc w:val="center"/>
        <w:rPr>
          <w:rFonts w:ascii="Calibri" w:eastAsia="Times New Roman" w:hAnsi="Calibri" w:cs="Calibri"/>
        </w:rPr>
        <w:pPrChange w:id="12" w:author="Haisen Ta" w:date="2019-10-15T14:47:00Z">
          <w:pPr>
            <w:spacing w:after="0" w:line="240" w:lineRule="auto"/>
          </w:pPr>
        </w:pPrChange>
      </w:pPr>
      <w:ins w:id="13" w:author="Haisen Ta" w:date="2019-10-15T14:46:00Z">
        <w:r>
          <w:rPr>
            <w:rFonts w:ascii="Calibri" w:eastAsia="Times New Roman" w:hAnsi="Calibri" w:cs="Calibri"/>
          </w:rPr>
          <w:t xml:space="preserve">authors: </w:t>
        </w:r>
      </w:ins>
      <w:del w:id="14" w:author="Haisen Ta" w:date="2019-10-15T14:46:00Z">
        <w:r w:rsidR="00322DDF" w:rsidDel="00375A98">
          <w:rPr>
            <w:rFonts w:ascii="Calibri" w:eastAsia="Times New Roman" w:hAnsi="Calibri" w:cs="Calibri"/>
          </w:rPr>
          <w:delText xml:space="preserve">Participants: </w:delText>
        </w:r>
      </w:del>
      <w:r w:rsidR="00322DDF">
        <w:rPr>
          <w:rFonts w:ascii="Calibri" w:eastAsia="Times New Roman" w:hAnsi="Calibri" w:cs="Calibri"/>
        </w:rPr>
        <w:t>Yang, Ta, Wang</w:t>
      </w:r>
    </w:p>
    <w:p w:rsidR="00322DDF" w:rsidRDefault="00322DDF" w:rsidP="007E598F">
      <w:pPr>
        <w:spacing w:after="0" w:line="240" w:lineRule="auto"/>
        <w:rPr>
          <w:rFonts w:ascii="Calibri" w:eastAsia="Times New Roman" w:hAnsi="Calibri" w:cs="Calibri"/>
        </w:rPr>
      </w:pPr>
    </w:p>
    <w:p w:rsidR="007E598F" w:rsidRPr="007E598F" w:rsidDel="00375A98" w:rsidRDefault="007E598F" w:rsidP="007E598F">
      <w:pPr>
        <w:spacing w:after="0" w:line="240" w:lineRule="auto"/>
        <w:rPr>
          <w:del w:id="15" w:author="Haisen Ta" w:date="2019-10-15T14:47:00Z"/>
          <w:rFonts w:ascii="Calibri" w:eastAsia="Times New Roman" w:hAnsi="Calibri" w:cs="Calibri"/>
        </w:rPr>
      </w:pPr>
      <w:del w:id="16" w:author="Haisen Ta" w:date="2019-10-15T14:47:00Z">
        <w:r w:rsidRPr="007E598F" w:rsidDel="00375A98">
          <w:rPr>
            <w:rFonts w:ascii="Calibri" w:eastAsia="Times New Roman" w:hAnsi="Calibri" w:cs="Calibri"/>
          </w:rPr>
          <w:delText>first meeting:</w:delText>
        </w:r>
      </w:del>
    </w:p>
    <w:p w:rsidR="007E598F" w:rsidRPr="007E598F" w:rsidRDefault="00344C99" w:rsidP="001E54DB">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measurement</w:t>
      </w:r>
      <w:r w:rsidR="000065DB" w:rsidRPr="000065DB">
        <w:rPr>
          <w:rFonts w:ascii="Calibri" w:eastAsia="Times New Roman" w:hAnsi="Calibri" w:cs="Calibri"/>
        </w:rPr>
        <w:t xml:space="preserve"> mode</w:t>
      </w:r>
      <w:del w:id="17" w:author="Haisen Ta" w:date="2019-10-15T14:47:00Z">
        <w:r w:rsidR="000065DB" w:rsidDel="00375A98">
          <w:rPr>
            <w:rFonts w:ascii="Calibri" w:eastAsia="Times New Roman" w:hAnsi="Calibri" w:cs="Calibri"/>
          </w:rPr>
          <w:delText xml:space="preserve">, </w:delText>
        </w:r>
        <w:r w:rsidR="007E598F" w:rsidRPr="007E598F" w:rsidDel="00375A98">
          <w:rPr>
            <w:rFonts w:ascii="Calibri" w:eastAsia="Times New Roman" w:hAnsi="Calibri" w:cs="Calibri"/>
          </w:rPr>
          <w:delText>all filename in English</w:delText>
        </w:r>
      </w:del>
    </w:p>
    <w:p w:rsidR="007E598F" w:rsidRPr="007E598F" w:rsidDel="00375A98" w:rsidRDefault="007E598F" w:rsidP="007E598F">
      <w:pPr>
        <w:numPr>
          <w:ilvl w:val="0"/>
          <w:numId w:val="1"/>
        </w:numPr>
        <w:spacing w:after="0" w:line="240" w:lineRule="auto"/>
        <w:ind w:left="540"/>
        <w:textAlignment w:val="center"/>
        <w:rPr>
          <w:del w:id="18" w:author="Haisen Ta" w:date="2019-10-15T14:47:00Z"/>
          <w:rFonts w:ascii="Calibri" w:eastAsia="Times New Roman" w:hAnsi="Calibri" w:cs="Calibri"/>
        </w:rPr>
      </w:pPr>
      <w:del w:id="19" w:author="Haisen Ta" w:date="2019-10-15T14:47:00Z">
        <w:r w:rsidRPr="007E598F" w:rsidDel="00375A98">
          <w:rPr>
            <w:rFonts w:ascii="Calibri" w:eastAsia="Times New Roman" w:hAnsi="Calibri" w:cs="Calibri"/>
          </w:rPr>
          <w:delText>some files for planning</w:delText>
        </w:r>
      </w:del>
    </w:p>
    <w:p w:rsidR="009A4FF6" w:rsidRDefault="009A4FF6" w:rsidP="009A4FF6">
      <w:pPr>
        <w:numPr>
          <w:ilvl w:val="0"/>
          <w:numId w:val="1"/>
        </w:numPr>
        <w:spacing w:after="0" w:line="240" w:lineRule="auto"/>
        <w:ind w:left="540"/>
        <w:textAlignment w:val="center"/>
        <w:rPr>
          <w:rFonts w:ascii="Calibri" w:eastAsia="Times New Roman" w:hAnsi="Calibri" w:cs="Calibri"/>
        </w:rPr>
      </w:pPr>
      <w:r w:rsidRPr="007E598F">
        <w:rPr>
          <w:rFonts w:ascii="Calibri" w:eastAsia="Times New Roman" w:hAnsi="Calibri" w:cs="Calibri"/>
        </w:rPr>
        <w:t>layers</w:t>
      </w:r>
    </w:p>
    <w:p w:rsidR="007E598F" w:rsidRPr="007E598F" w:rsidRDefault="007E598F" w:rsidP="007E598F">
      <w:pPr>
        <w:numPr>
          <w:ilvl w:val="0"/>
          <w:numId w:val="1"/>
        </w:numPr>
        <w:spacing w:after="0" w:line="240" w:lineRule="auto"/>
        <w:ind w:left="540"/>
        <w:textAlignment w:val="center"/>
        <w:rPr>
          <w:rFonts w:ascii="Calibri" w:eastAsia="Times New Roman" w:hAnsi="Calibri" w:cs="Calibri"/>
        </w:rPr>
      </w:pPr>
      <w:r w:rsidRPr="007E598F">
        <w:rPr>
          <w:rFonts w:ascii="Calibri" w:eastAsia="Times New Roman" w:hAnsi="Calibri" w:cs="Calibri"/>
        </w:rPr>
        <w:t>data structure, very detailed one</w:t>
      </w:r>
    </w:p>
    <w:p w:rsidR="007E598F" w:rsidRPr="007E598F" w:rsidRDefault="007E598F" w:rsidP="007E598F">
      <w:pPr>
        <w:numPr>
          <w:ilvl w:val="0"/>
          <w:numId w:val="1"/>
        </w:numPr>
        <w:spacing w:after="0" w:line="240" w:lineRule="auto"/>
        <w:ind w:left="540"/>
        <w:textAlignment w:val="center"/>
        <w:rPr>
          <w:rFonts w:ascii="Calibri" w:eastAsia="Times New Roman" w:hAnsi="Calibri" w:cs="Calibri"/>
        </w:rPr>
      </w:pPr>
      <w:r w:rsidRPr="007E598F">
        <w:rPr>
          <w:rFonts w:ascii="Calibri" w:eastAsia="Times New Roman" w:hAnsi="Calibri" w:cs="Calibri"/>
        </w:rPr>
        <w:t>synchronization</w:t>
      </w:r>
    </w:p>
    <w:p w:rsidR="009A4FF6" w:rsidRDefault="009A4FF6" w:rsidP="007E598F">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hardware: initialization, each hardware got its own interface for setting up</w:t>
      </w:r>
    </w:p>
    <w:p w:rsidR="009A4FF6" w:rsidRDefault="004C6F21" w:rsidP="007E598F">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additional functionalities</w:t>
      </w:r>
    </w:p>
    <w:p w:rsidR="00A404B7" w:rsidRPr="007E598F" w:rsidRDefault="00A404B7" w:rsidP="007E598F">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how to send feedback to company server and listed in a database</w:t>
      </w:r>
      <w:r w:rsidR="006F15C5">
        <w:rPr>
          <w:rFonts w:ascii="Calibri" w:eastAsia="Times New Roman" w:hAnsi="Calibri" w:cs="Calibri"/>
        </w:rPr>
        <w:t xml:space="preserve"> for response</w:t>
      </w:r>
    </w:p>
    <w:p w:rsidR="004C6F21" w:rsidRDefault="004C6F21" w:rsidP="004C6F21">
      <w:pPr>
        <w:numPr>
          <w:ilvl w:val="0"/>
          <w:numId w:val="1"/>
        </w:numPr>
        <w:spacing w:after="0" w:line="240" w:lineRule="auto"/>
        <w:ind w:left="540"/>
        <w:textAlignment w:val="center"/>
        <w:rPr>
          <w:rFonts w:ascii="Calibri" w:eastAsia="Times New Roman" w:hAnsi="Calibri" w:cs="Calibri"/>
        </w:rPr>
      </w:pPr>
      <w:r>
        <w:rPr>
          <w:rFonts w:ascii="Calibri" w:eastAsia="Times New Roman" w:hAnsi="Calibri" w:cs="Calibri"/>
        </w:rPr>
        <w:t>scanning:</w:t>
      </w:r>
    </w:p>
    <w:p w:rsidR="007E598F" w:rsidRDefault="007E598F" w:rsidP="007E598F">
      <w:pPr>
        <w:spacing w:after="0" w:line="240" w:lineRule="auto"/>
        <w:rPr>
          <w:rFonts w:ascii="Calibri" w:eastAsia="Times New Roman" w:hAnsi="Calibri" w:cs="Calibri"/>
        </w:rPr>
      </w:pPr>
    </w:p>
    <w:p w:rsidR="000065DB" w:rsidRDefault="00E33702" w:rsidP="007E598F">
      <w:pPr>
        <w:spacing w:after="0" w:line="240" w:lineRule="auto"/>
        <w:rPr>
          <w:ins w:id="20" w:author="Haisen Ta" w:date="2019-10-16T13:40:00Z"/>
          <w:rFonts w:ascii="Calibri" w:eastAsia="Times New Roman" w:hAnsi="Calibri" w:cs="Calibri"/>
        </w:rPr>
      </w:pPr>
      <w:r>
        <w:rPr>
          <w:rFonts w:ascii="Calibri" w:eastAsia="Times New Roman" w:hAnsi="Calibri" w:cs="Calibri"/>
        </w:rPr>
        <w:t>C</w:t>
      </w:r>
      <w:r w:rsidR="000065DB" w:rsidRPr="000065DB">
        <w:rPr>
          <w:rFonts w:ascii="Calibri" w:eastAsia="Times New Roman" w:hAnsi="Calibri" w:cs="Calibri"/>
        </w:rPr>
        <w:t>omplicated concepts need examples, maybe in Chinese.</w:t>
      </w:r>
    </w:p>
    <w:p w:rsidR="00733A2B" w:rsidRDefault="00733A2B" w:rsidP="007E598F">
      <w:pPr>
        <w:spacing w:after="0" w:line="240" w:lineRule="auto"/>
        <w:rPr>
          <w:ins w:id="21" w:author="Haisen Ta" w:date="2019-10-16T13:42:00Z"/>
          <w:rFonts w:ascii="Calibri" w:eastAsia="Times New Roman" w:hAnsi="Calibri" w:cs="Calibri"/>
        </w:rPr>
      </w:pPr>
    </w:p>
    <w:p w:rsidR="00931B3E" w:rsidRDefault="00931B3E" w:rsidP="007E598F">
      <w:pPr>
        <w:spacing w:after="0" w:line="240" w:lineRule="auto"/>
        <w:rPr>
          <w:ins w:id="22" w:author="Haisen Ta" w:date="2019-10-16T13:41:00Z"/>
          <w:rFonts w:ascii="Calibri" w:eastAsia="Times New Roman" w:hAnsi="Calibri" w:cs="Calibri"/>
        </w:rPr>
      </w:pPr>
      <w:ins w:id="23" w:author="Haisen Ta" w:date="2019-10-16T13:40:00Z">
        <w:r>
          <w:rPr>
            <w:rFonts w:ascii="Calibri" w:eastAsia="Times New Roman" w:hAnsi="Calibri" w:cs="Calibri"/>
          </w:rPr>
          <w:t>main quality of the software:</w:t>
        </w:r>
      </w:ins>
    </w:p>
    <w:p w:rsidR="00931B3E" w:rsidRDefault="00C84D52" w:rsidP="007E598F">
      <w:pPr>
        <w:spacing w:after="0" w:line="240" w:lineRule="auto"/>
        <w:rPr>
          <w:ins w:id="24" w:author="Haisen Ta" w:date="2019-10-16T13:41:00Z"/>
          <w:rFonts w:ascii="Calibri" w:eastAsia="Times New Roman" w:hAnsi="Calibri" w:cs="Calibri"/>
        </w:rPr>
      </w:pPr>
      <w:ins w:id="25" w:author="Haisen Ta" w:date="2019-10-16T13:41:00Z">
        <w:r>
          <w:rPr>
            <w:rFonts w:ascii="Calibri" w:eastAsia="Times New Roman" w:hAnsi="Calibri" w:cs="Calibri"/>
          </w:rPr>
          <w:t>S</w:t>
        </w:r>
        <w:r w:rsidR="009168B6">
          <w:rPr>
            <w:rFonts w:ascii="Calibri" w:eastAsia="Times New Roman" w:hAnsi="Calibri" w:cs="Calibri"/>
          </w:rPr>
          <w:t>peed, robust, easy to use</w:t>
        </w:r>
      </w:ins>
    </w:p>
    <w:p w:rsidR="00931B3E" w:rsidRPr="007E598F" w:rsidRDefault="00931B3E" w:rsidP="007E598F">
      <w:pPr>
        <w:spacing w:after="0" w:line="240" w:lineRule="auto"/>
        <w:rPr>
          <w:rFonts w:ascii="Calibri" w:eastAsia="Times New Roman" w:hAnsi="Calibri" w:cs="Calibri"/>
        </w:rPr>
      </w:pPr>
      <w:ins w:id="26" w:author="Haisen Ta" w:date="2019-10-16T13:41:00Z">
        <w:r>
          <w:rPr>
            <w:rFonts w:ascii="Calibri" w:eastAsia="Times New Roman" w:hAnsi="Calibri" w:cs="Calibri"/>
          </w:rPr>
          <w:t>Secure is not the most important thing</w:t>
        </w:r>
        <w:r w:rsidR="00C84D52">
          <w:rPr>
            <w:rFonts w:ascii="Calibri" w:eastAsia="Times New Roman" w:hAnsi="Calibri" w:cs="Calibri"/>
          </w:rPr>
          <w:t>.</w:t>
        </w:r>
      </w:ins>
    </w:p>
    <w:p w:rsidR="007E598F" w:rsidRDefault="00BD4BCF" w:rsidP="007E598F">
      <w:pPr>
        <w:spacing w:after="0" w:line="240" w:lineRule="auto"/>
        <w:rPr>
          <w:ins w:id="27" w:author="Haisen Ta" w:date="2019-10-16T13:41:00Z"/>
          <w:rFonts w:ascii="Calibri" w:eastAsia="Times New Roman" w:hAnsi="Calibri" w:cs="Calibri"/>
        </w:rPr>
      </w:pPr>
      <w:ins w:id="28" w:author="Haisen Ta" w:date="2019-10-16T14:36:00Z">
        <w:r>
          <w:rPr>
            <w:rFonts w:ascii="Calibri" w:eastAsia="Times New Roman" w:hAnsi="Calibri" w:cs="Calibri"/>
          </w:rPr>
          <w:t>basic idea: the system contains a microskernel, which deal with hardware communi</w:t>
        </w:r>
        <w:r w:rsidR="00F21C4B">
          <w:rPr>
            <w:rFonts w:ascii="Calibri" w:eastAsia="Times New Roman" w:hAnsi="Calibri" w:cs="Calibri"/>
          </w:rPr>
          <w:t xml:space="preserve">cations and provide kernel services, which also </w:t>
        </w:r>
      </w:ins>
      <w:ins w:id="29" w:author="Haisen Ta" w:date="2019-10-16T14:43:00Z">
        <w:r w:rsidR="00F21C4B">
          <w:rPr>
            <w:rFonts w:ascii="Calibri" w:eastAsia="Times New Roman" w:hAnsi="Calibri" w:cs="Calibri"/>
          </w:rPr>
          <w:t xml:space="preserve">include </w:t>
        </w:r>
      </w:ins>
      <w:ins w:id="30" w:author="Haisen Ta" w:date="2019-10-16T14:36:00Z">
        <w:r>
          <w:rPr>
            <w:rFonts w:ascii="Calibri" w:eastAsia="Times New Roman" w:hAnsi="Calibri" w:cs="Calibri"/>
          </w:rPr>
          <w:t>sav</w:t>
        </w:r>
        <w:r w:rsidR="00F21C4B">
          <w:rPr>
            <w:rFonts w:ascii="Calibri" w:eastAsia="Times New Roman" w:hAnsi="Calibri" w:cs="Calibri"/>
          </w:rPr>
          <w:t>ing</w:t>
        </w:r>
      </w:ins>
      <w:ins w:id="31" w:author="Haisen Ta" w:date="2019-10-16T14:43:00Z">
        <w:r w:rsidR="00F21C4B">
          <w:rPr>
            <w:rFonts w:ascii="Calibri" w:eastAsia="Times New Roman" w:hAnsi="Calibri" w:cs="Calibri"/>
          </w:rPr>
          <w:t>/loading</w:t>
        </w:r>
      </w:ins>
      <w:ins w:id="32" w:author="Haisen Ta" w:date="2019-10-16T14:36:00Z">
        <w:r>
          <w:rPr>
            <w:rFonts w:ascii="Calibri" w:eastAsia="Times New Roman" w:hAnsi="Calibri" w:cs="Calibri"/>
          </w:rPr>
          <w:t xml:space="preserve"> the data</w:t>
        </w:r>
      </w:ins>
      <w:ins w:id="33" w:author="Haisen Ta" w:date="2019-10-16T14:43:00Z">
        <w:r w:rsidR="00F21C4B">
          <w:rPr>
            <w:rFonts w:ascii="Calibri" w:eastAsia="Times New Roman" w:hAnsi="Calibri" w:cs="Calibri"/>
          </w:rPr>
          <w:t>/measurement</w:t>
        </w:r>
      </w:ins>
      <w:ins w:id="34" w:author="Haisen Ta" w:date="2019-10-16T14:36:00Z">
        <w:r>
          <w:rPr>
            <w:rFonts w:ascii="Calibri" w:eastAsia="Times New Roman" w:hAnsi="Calibri" w:cs="Calibri"/>
          </w:rPr>
          <w:t xml:space="preserve">. </w:t>
        </w:r>
      </w:ins>
      <w:ins w:id="35" w:author="Haisen Ta" w:date="2019-10-16T14:38:00Z">
        <w:r>
          <w:rPr>
            <w:rFonts w:ascii="Calibri" w:eastAsia="Times New Roman" w:hAnsi="Calibri" w:cs="Calibri"/>
          </w:rPr>
          <w:t>The intermediate level</w:t>
        </w:r>
      </w:ins>
      <w:ins w:id="36" w:author="Haisen Ta" w:date="2019-10-16T14:39:00Z">
        <w:r>
          <w:rPr>
            <w:rFonts w:ascii="Calibri" w:eastAsia="Times New Roman" w:hAnsi="Calibri" w:cs="Calibri"/>
          </w:rPr>
          <w:t xml:space="preserve"> </w:t>
        </w:r>
      </w:ins>
      <w:ins w:id="37" w:author="Haisen Ta" w:date="2019-10-16T14:46:00Z">
        <w:r w:rsidR="00CE2019">
          <w:rPr>
            <w:rFonts w:ascii="Calibri" w:eastAsia="Times New Roman" w:hAnsi="Calibri" w:cs="Calibri"/>
          </w:rPr>
          <w:t xml:space="preserve">(adaptor) </w:t>
        </w:r>
      </w:ins>
      <w:ins w:id="38" w:author="Haisen Ta" w:date="2019-10-16T14:39:00Z">
        <w:r>
          <w:rPr>
            <w:rFonts w:ascii="Calibri" w:eastAsia="Times New Roman" w:hAnsi="Calibri" w:cs="Calibri"/>
          </w:rPr>
          <w:t>correspond</w:t>
        </w:r>
      </w:ins>
      <w:ins w:id="39" w:author="Haisen Ta" w:date="2019-10-16T14:43:00Z">
        <w:r w:rsidR="001F3053">
          <w:rPr>
            <w:rFonts w:ascii="Calibri" w:eastAsia="Times New Roman" w:hAnsi="Calibri" w:cs="Calibri"/>
          </w:rPr>
          <w:t>s</w:t>
        </w:r>
      </w:ins>
      <w:ins w:id="40" w:author="Haisen Ta" w:date="2019-10-16T14:39:00Z">
        <w:r>
          <w:rPr>
            <w:rFonts w:ascii="Calibri" w:eastAsia="Times New Roman" w:hAnsi="Calibri" w:cs="Calibri"/>
          </w:rPr>
          <w:t xml:space="preserve"> to </w:t>
        </w:r>
      </w:ins>
      <w:ins w:id="41" w:author="Haisen Ta" w:date="2019-10-16T14:43:00Z">
        <w:r w:rsidR="001F3053">
          <w:rPr>
            <w:rFonts w:ascii="Calibri" w:eastAsia="Times New Roman" w:hAnsi="Calibri" w:cs="Calibri"/>
          </w:rPr>
          <w:t xml:space="preserve">translate </w:t>
        </w:r>
      </w:ins>
      <w:ins w:id="42" w:author="Haisen Ta" w:date="2019-10-16T14:39:00Z">
        <w:r>
          <w:rPr>
            <w:rFonts w:ascii="Calibri" w:eastAsia="Times New Roman" w:hAnsi="Calibri" w:cs="Calibri"/>
          </w:rPr>
          <w:t>the measurement modes</w:t>
        </w:r>
      </w:ins>
      <w:ins w:id="43" w:author="Haisen Ta" w:date="2019-10-16T14:44:00Z">
        <w:r w:rsidR="001F3053">
          <w:rPr>
            <w:rFonts w:ascii="Calibri" w:eastAsia="Times New Roman" w:hAnsi="Calibri" w:cs="Calibri"/>
          </w:rPr>
          <w:t xml:space="preserve"> into kernel services</w:t>
        </w:r>
      </w:ins>
      <w:ins w:id="44" w:author="Haisen Ta" w:date="2019-10-16T14:39:00Z">
        <w:r>
          <w:rPr>
            <w:rFonts w:ascii="Calibri" w:eastAsia="Times New Roman" w:hAnsi="Calibri" w:cs="Calibri"/>
          </w:rPr>
          <w:t xml:space="preserve">. </w:t>
        </w:r>
      </w:ins>
    </w:p>
    <w:p w:rsidR="00C84D52" w:rsidRPr="007E598F" w:rsidRDefault="0017738E" w:rsidP="007E598F">
      <w:pPr>
        <w:spacing w:after="0" w:line="240" w:lineRule="auto"/>
        <w:rPr>
          <w:rFonts w:ascii="Calibri" w:eastAsia="Times New Roman" w:hAnsi="Calibri" w:cs="Calibri"/>
        </w:rPr>
      </w:pPr>
      <w:ins w:id="45" w:author="Haisen Ta" w:date="2019-10-16T14:45:00Z">
        <w:r>
          <w:rPr>
            <w:rFonts w:ascii="Calibri" w:eastAsia="Times New Roman" w:hAnsi="Calibri" w:cs="Calibri"/>
          </w:rPr>
          <w:t xml:space="preserve">This microkernel need to deal with hardware level error and exceptions. </w:t>
        </w:r>
      </w:ins>
    </w:p>
    <w:p w:rsidR="00344C99" w:rsidRPr="00375A98" w:rsidDel="00C200AE" w:rsidRDefault="00344C99">
      <w:pPr>
        <w:pStyle w:val="ListParagraph"/>
        <w:numPr>
          <w:ilvl w:val="0"/>
          <w:numId w:val="2"/>
        </w:numPr>
        <w:spacing w:after="0" w:line="240" w:lineRule="auto"/>
        <w:rPr>
          <w:del w:id="46" w:author="Haisen Ta" w:date="2019-10-16T13:22:00Z"/>
          <w:rFonts w:ascii="Calibri" w:eastAsia="Times New Roman" w:hAnsi="Calibri" w:cs="Calibri"/>
          <w:rPrChange w:id="47" w:author="Haisen Ta" w:date="2019-10-15T14:47:00Z">
            <w:rPr>
              <w:del w:id="48" w:author="Haisen Ta" w:date="2019-10-16T13:22:00Z"/>
            </w:rPr>
          </w:rPrChange>
        </w:rPr>
        <w:pPrChange w:id="49" w:author="Haisen Ta" w:date="2019-10-15T14:47:00Z">
          <w:pPr>
            <w:spacing w:after="0" w:line="240" w:lineRule="auto"/>
          </w:pPr>
        </w:pPrChange>
      </w:pPr>
      <w:del w:id="50" w:author="Haisen Ta" w:date="2019-10-16T13:22:00Z">
        <w:r w:rsidRPr="00375A98" w:rsidDel="00C200AE">
          <w:rPr>
            <w:rFonts w:ascii="Calibri" w:eastAsia="Times New Roman" w:hAnsi="Calibri" w:cs="Calibri"/>
            <w:rPrChange w:id="51" w:author="Haisen Ta" w:date="2019-10-15T14:47:00Z">
              <w:rPr/>
            </w:rPrChange>
          </w:rPr>
          <w:delText>Measurement mode:</w:delText>
        </w:r>
      </w:del>
    </w:p>
    <w:p w:rsidR="00344C99" w:rsidDel="0075561C" w:rsidRDefault="00344C99">
      <w:pPr>
        <w:spacing w:after="0" w:line="240" w:lineRule="auto"/>
        <w:ind w:firstLine="720"/>
        <w:rPr>
          <w:del w:id="52" w:author="Haisen Ta" w:date="2019-10-15T15:04:00Z"/>
          <w:rFonts w:ascii="Calibri" w:eastAsia="Times New Roman" w:hAnsi="Calibri" w:cs="Calibri"/>
        </w:rPr>
        <w:pPrChange w:id="53" w:author="Haisen Ta" w:date="2019-10-15T15:04:00Z">
          <w:pPr>
            <w:spacing w:after="0" w:line="240" w:lineRule="auto"/>
          </w:pPr>
        </w:pPrChange>
      </w:pPr>
      <w:del w:id="54" w:author="Haisen Ta" w:date="2019-10-16T13:22:00Z">
        <w:r w:rsidDel="00C200AE">
          <w:rPr>
            <w:rFonts w:ascii="Calibri" w:eastAsia="Times New Roman" w:hAnsi="Calibri" w:cs="Calibri"/>
          </w:rPr>
          <w:delText>File is there in the github.</w:delText>
        </w:r>
      </w:del>
    </w:p>
    <w:p w:rsidR="007E598F" w:rsidRPr="0075561C" w:rsidDel="0075561C" w:rsidRDefault="007E598F">
      <w:pPr>
        <w:pStyle w:val="ListParagraph"/>
        <w:numPr>
          <w:ilvl w:val="0"/>
          <w:numId w:val="2"/>
        </w:numPr>
        <w:rPr>
          <w:del w:id="55" w:author="Haisen Ta" w:date="2019-10-15T15:04:00Z"/>
          <w:rFonts w:ascii="Calibri" w:eastAsia="Times New Roman" w:hAnsi="Calibri" w:cs="Calibri"/>
          <w:rPrChange w:id="56" w:author="Haisen Ta" w:date="2019-10-15T15:04:00Z">
            <w:rPr>
              <w:del w:id="57" w:author="Haisen Ta" w:date="2019-10-15T15:04:00Z"/>
            </w:rPr>
          </w:rPrChange>
        </w:rPr>
        <w:pPrChange w:id="58" w:author="Haisen Ta" w:date="2019-10-15T15:04:00Z">
          <w:pPr>
            <w:spacing w:after="0" w:line="240" w:lineRule="auto"/>
          </w:pPr>
        </w:pPrChange>
      </w:pPr>
    </w:p>
    <w:p w:rsidR="007E598F" w:rsidRPr="0075561C" w:rsidDel="0075561C" w:rsidRDefault="007E598F">
      <w:pPr>
        <w:pStyle w:val="ListParagraph"/>
        <w:numPr>
          <w:ilvl w:val="0"/>
          <w:numId w:val="2"/>
        </w:numPr>
        <w:rPr>
          <w:del w:id="59" w:author="Haisen Ta" w:date="2019-10-15T15:04:00Z"/>
        </w:rPr>
        <w:pPrChange w:id="60" w:author="Haisen Ta" w:date="2019-10-15T15:04:00Z">
          <w:pPr>
            <w:spacing w:after="0" w:line="240" w:lineRule="auto"/>
          </w:pPr>
        </w:pPrChange>
      </w:pPr>
      <w:del w:id="61" w:author="Haisen Ta" w:date="2019-10-16T14:49:00Z">
        <w:r w:rsidRPr="0075561C" w:rsidDel="00910E6E">
          <w:delText>layers</w:delText>
        </w:r>
      </w:del>
      <w:ins w:id="62" w:author="Haisen Ta" w:date="2019-10-16T14:49:00Z">
        <w:r w:rsidR="00910E6E">
          <w:rPr>
            <w:rFonts w:ascii="Calibri" w:eastAsia="Times New Roman" w:hAnsi="Calibri" w:cs="Calibri"/>
          </w:rPr>
          <w:t>microkernel</w:t>
        </w:r>
      </w:ins>
      <w:r w:rsidR="004C6F21" w:rsidRPr="0075561C">
        <w:t>:</w:t>
      </w:r>
    </w:p>
    <w:p w:rsidR="007E598F" w:rsidDel="00A7260B" w:rsidRDefault="0075561C">
      <w:pPr>
        <w:pStyle w:val="ListParagraph"/>
        <w:numPr>
          <w:ilvl w:val="0"/>
          <w:numId w:val="2"/>
        </w:numPr>
        <w:rPr>
          <w:del w:id="63" w:author="Haisen Ta" w:date="2019-10-15T15:05:00Z"/>
        </w:rPr>
        <w:pPrChange w:id="64" w:author="Haisen Ta" w:date="2019-10-15T15:05:00Z">
          <w:pPr>
            <w:spacing w:after="0" w:line="240" w:lineRule="auto"/>
          </w:pPr>
        </w:pPrChange>
      </w:pPr>
      <w:ins w:id="65" w:author="Haisen Ta" w:date="2019-10-15T15:04:00Z">
        <w:r>
          <w:br/>
        </w:r>
      </w:ins>
      <w:ins w:id="66" w:author="Haisen Ta" w:date="2019-10-16T14:49:00Z">
        <w:r w:rsidR="00910E6E">
          <w:t xml:space="preserve">microskernel includes 3 parts: </w:t>
        </w:r>
      </w:ins>
      <w:ins w:id="67" w:author="Haisen Ta" w:date="2019-10-16T14:50:00Z">
        <w:r w:rsidR="00910E6E">
          <w:t xml:space="preserve">hardware </w:t>
        </w:r>
      </w:ins>
      <w:ins w:id="68" w:author="Haisen Ta" w:date="2019-10-16T14:49:00Z">
        <w:r w:rsidR="00910E6E">
          <w:t>io service,</w:t>
        </w:r>
      </w:ins>
      <w:ins w:id="69" w:author="Haisen Ta" w:date="2019-10-16T14:50:00Z">
        <w:r w:rsidR="00910E6E">
          <w:t xml:space="preserve"> file io service and</w:t>
        </w:r>
      </w:ins>
      <w:ins w:id="70" w:author="Haisen Ta" w:date="2019-10-16T14:49:00Z">
        <w:r w:rsidR="00910E6E">
          <w:t xml:space="preserve"> adaptor. </w:t>
        </w:r>
      </w:ins>
      <w:del w:id="71" w:author="Haisen Ta" w:date="2019-10-16T14:49:00Z">
        <w:r w:rsidR="004C6F21" w:rsidRPr="0075561C" w:rsidDel="00910E6E">
          <w:rPr>
            <w:rPrChange w:id="72" w:author="Haisen Ta" w:date="2019-10-15T15:04:00Z">
              <w:rPr>
                <w:rFonts w:ascii="Calibri" w:eastAsia="Times New Roman" w:hAnsi="Calibri" w:cs="Calibri"/>
              </w:rPr>
            </w:rPrChange>
          </w:rPr>
          <w:delText xml:space="preserve">4 layers: </w:delText>
        </w:r>
      </w:del>
      <w:del w:id="73" w:author="Haisen Ta" w:date="2019-10-16T14:51:00Z">
        <w:r w:rsidR="007E598F" w:rsidRPr="0075561C" w:rsidDel="00910E6E">
          <w:rPr>
            <w:rPrChange w:id="74" w:author="Haisen Ta" w:date="2019-10-15T15:04:00Z">
              <w:rPr>
                <w:rFonts w:ascii="Calibri" w:eastAsia="Times New Roman" w:hAnsi="Calibri" w:cs="Calibri"/>
              </w:rPr>
            </w:rPrChange>
          </w:rPr>
          <w:delText>hardware interface, low level interface</w:delText>
        </w:r>
        <w:r w:rsidR="009A4FF6" w:rsidRPr="0075561C" w:rsidDel="00910E6E">
          <w:rPr>
            <w:rPrChange w:id="75" w:author="Haisen Ta" w:date="2019-10-15T15:04:00Z">
              <w:rPr>
                <w:rFonts w:ascii="Calibri" w:eastAsia="Times New Roman" w:hAnsi="Calibri" w:cs="Calibri"/>
              </w:rPr>
            </w:rPrChange>
          </w:rPr>
          <w:delText xml:space="preserve"> </w:delText>
        </w:r>
        <w:r w:rsidR="007E598F" w:rsidRPr="0075561C" w:rsidDel="00910E6E">
          <w:rPr>
            <w:rPrChange w:id="76" w:author="Haisen Ta" w:date="2019-10-15T15:04:00Z">
              <w:rPr>
                <w:rFonts w:ascii="Calibri" w:eastAsia="Times New Roman" w:hAnsi="Calibri" w:cs="Calibri"/>
              </w:rPr>
            </w:rPrChange>
          </w:rPr>
          <w:delText xml:space="preserve">(good documents), high level interface(good documents), </w:delText>
        </w:r>
      </w:del>
      <w:del w:id="77" w:author="Haisen Ta" w:date="2019-10-16T14:45:00Z">
        <w:r w:rsidR="007E598F" w:rsidRPr="0075561C" w:rsidDel="0017738E">
          <w:rPr>
            <w:rPrChange w:id="78" w:author="Haisen Ta" w:date="2019-10-15T15:04:00Z">
              <w:rPr>
                <w:rFonts w:ascii="Calibri" w:eastAsia="Times New Roman" w:hAnsi="Calibri" w:cs="Calibri"/>
              </w:rPr>
            </w:rPrChange>
          </w:rPr>
          <w:delText xml:space="preserve">graphic </w:delText>
        </w:r>
      </w:del>
      <w:del w:id="79" w:author="Haisen Ta" w:date="2019-10-16T14:51:00Z">
        <w:r w:rsidR="007E598F" w:rsidRPr="0075561C" w:rsidDel="00910E6E">
          <w:rPr>
            <w:rPrChange w:id="80" w:author="Haisen Ta" w:date="2019-10-15T15:04:00Z">
              <w:rPr>
                <w:rFonts w:ascii="Calibri" w:eastAsia="Times New Roman" w:hAnsi="Calibri" w:cs="Calibri"/>
              </w:rPr>
            </w:rPrChange>
          </w:rPr>
          <w:delText>interface level (</w:delText>
        </w:r>
        <w:r w:rsidR="004C6F21" w:rsidRPr="0075561C" w:rsidDel="00910E6E">
          <w:rPr>
            <w:rPrChange w:id="81" w:author="Haisen Ta" w:date="2019-10-15T15:04:00Z">
              <w:rPr>
                <w:rFonts w:ascii="Calibri" w:eastAsia="Times New Roman" w:hAnsi="Calibri" w:cs="Calibri"/>
              </w:rPr>
            </w:rPrChange>
          </w:rPr>
          <w:delText>extendable</w:delText>
        </w:r>
        <w:r w:rsidR="007E598F" w:rsidRPr="0075561C" w:rsidDel="00910E6E">
          <w:rPr>
            <w:rPrChange w:id="82" w:author="Haisen Ta" w:date="2019-10-15T15:04:00Z">
              <w:rPr>
                <w:rFonts w:ascii="Calibri" w:eastAsia="Times New Roman" w:hAnsi="Calibri" w:cs="Calibri"/>
              </w:rPr>
            </w:rPrChange>
          </w:rPr>
          <w:delText>)</w:delText>
        </w:r>
        <w:r w:rsidR="00655AAF" w:rsidRPr="0075561C" w:rsidDel="00910E6E">
          <w:rPr>
            <w:rPrChange w:id="83" w:author="Haisen Ta" w:date="2019-10-15T15:04:00Z">
              <w:rPr>
                <w:rFonts w:ascii="Calibri" w:eastAsia="Times New Roman" w:hAnsi="Calibri" w:cs="Calibri"/>
              </w:rPr>
            </w:rPrChange>
          </w:rPr>
          <w:delText>: idea, w</w:delText>
        </w:r>
      </w:del>
      <w:ins w:id="84" w:author="Haisen Ta" w:date="2019-10-16T14:51:00Z">
        <w:r w:rsidR="00910E6E">
          <w:t>Wh</w:t>
        </w:r>
      </w:ins>
      <w:del w:id="85" w:author="Haisen Ta" w:date="2019-10-16T14:51:00Z">
        <w:r w:rsidR="00655AAF" w:rsidRPr="0075561C" w:rsidDel="00910E6E">
          <w:rPr>
            <w:rPrChange w:id="86" w:author="Haisen Ta" w:date="2019-10-15T15:04:00Z">
              <w:rPr>
                <w:rFonts w:ascii="Calibri" w:eastAsia="Times New Roman" w:hAnsi="Calibri" w:cs="Calibri"/>
              </w:rPr>
            </w:rPrChange>
          </w:rPr>
          <w:delText>h</w:delText>
        </w:r>
      </w:del>
      <w:r w:rsidR="00655AAF" w:rsidRPr="0075561C">
        <w:rPr>
          <w:rPrChange w:id="87" w:author="Haisen Ta" w:date="2019-10-15T15:04:00Z">
            <w:rPr>
              <w:rFonts w:ascii="Calibri" w:eastAsia="Times New Roman" w:hAnsi="Calibri" w:cs="Calibri"/>
            </w:rPr>
          </w:rPrChange>
        </w:rPr>
        <w:t xml:space="preserve">en </w:t>
      </w:r>
      <w:del w:id="88" w:author="Haisen Ta" w:date="2019-10-16T14:51:00Z">
        <w:r w:rsidR="00655AAF" w:rsidRPr="0075561C" w:rsidDel="00910E6E">
          <w:rPr>
            <w:rPrChange w:id="89" w:author="Haisen Ta" w:date="2019-10-15T15:04:00Z">
              <w:rPr>
                <w:rFonts w:ascii="Calibri" w:eastAsia="Times New Roman" w:hAnsi="Calibri" w:cs="Calibri"/>
              </w:rPr>
            </w:rPrChange>
          </w:rPr>
          <w:delText>the adaptor from hardware interface to low level interface is written.</w:delText>
        </w:r>
      </w:del>
      <w:ins w:id="90" w:author="Haisen Ta" w:date="2019-10-16T14:51:00Z">
        <w:r w:rsidR="00910E6E">
          <w:t>new hardware is implemented in the microkernel,</w:t>
        </w:r>
      </w:ins>
      <w:r w:rsidR="00655AAF" w:rsidRPr="0075561C">
        <w:rPr>
          <w:rPrChange w:id="91" w:author="Haisen Ta" w:date="2019-10-15T15:04:00Z">
            <w:rPr>
              <w:rFonts w:ascii="Calibri" w:eastAsia="Times New Roman" w:hAnsi="Calibri" w:cs="Calibri"/>
            </w:rPr>
          </w:rPrChange>
        </w:rPr>
        <w:t xml:space="preserve"> </w:t>
      </w:r>
      <w:del w:id="92" w:author="Haisen Ta" w:date="2019-10-16T14:51:00Z">
        <w:r w:rsidR="00655AAF" w:rsidRPr="0075561C" w:rsidDel="00910E6E">
          <w:rPr>
            <w:rPrChange w:id="93" w:author="Haisen Ta" w:date="2019-10-15T15:04:00Z">
              <w:rPr>
                <w:rFonts w:ascii="Calibri" w:eastAsia="Times New Roman" w:hAnsi="Calibri" w:cs="Calibri"/>
              </w:rPr>
            </w:rPrChange>
          </w:rPr>
          <w:delText xml:space="preserve">The </w:delText>
        </w:r>
      </w:del>
      <w:ins w:id="94" w:author="Haisen Ta" w:date="2019-10-16T14:51:00Z">
        <w:r w:rsidR="00910E6E">
          <w:t>t</w:t>
        </w:r>
        <w:r w:rsidR="00910E6E" w:rsidRPr="0075561C">
          <w:rPr>
            <w:rPrChange w:id="95" w:author="Haisen Ta" w:date="2019-10-15T15:04:00Z">
              <w:rPr>
                <w:rFonts w:ascii="Calibri" w:eastAsia="Times New Roman" w:hAnsi="Calibri" w:cs="Calibri"/>
              </w:rPr>
            </w:rPrChange>
          </w:rPr>
          <w:t xml:space="preserve">he </w:t>
        </w:r>
      </w:ins>
      <w:r w:rsidR="00655AAF" w:rsidRPr="0075561C">
        <w:rPr>
          <w:rPrChange w:id="96" w:author="Haisen Ta" w:date="2019-10-15T15:04:00Z">
            <w:rPr>
              <w:rFonts w:ascii="Calibri" w:eastAsia="Times New Roman" w:hAnsi="Calibri" w:cs="Calibri"/>
            </w:rPr>
          </w:rPrChange>
        </w:rPr>
        <w:t>layers above work directly, no need to change anything.</w:t>
      </w:r>
    </w:p>
    <w:p w:rsidR="00A7260B" w:rsidRPr="0075561C" w:rsidRDefault="00A7260B">
      <w:pPr>
        <w:pStyle w:val="ListParagraph"/>
        <w:numPr>
          <w:ilvl w:val="0"/>
          <w:numId w:val="2"/>
        </w:numPr>
        <w:rPr>
          <w:ins w:id="97" w:author="Haisen Ta" w:date="2019-10-16T13:14:00Z"/>
          <w:rPrChange w:id="98" w:author="Haisen Ta" w:date="2019-10-15T15:04:00Z">
            <w:rPr>
              <w:ins w:id="99" w:author="Haisen Ta" w:date="2019-10-16T13:14:00Z"/>
              <w:rFonts w:ascii="Calibri" w:eastAsia="Times New Roman" w:hAnsi="Calibri" w:cs="Calibri"/>
            </w:rPr>
          </w:rPrChange>
        </w:rPr>
        <w:pPrChange w:id="100" w:author="Haisen Ta" w:date="2019-10-15T15:04:00Z">
          <w:pPr>
            <w:spacing w:after="0" w:line="240" w:lineRule="auto"/>
          </w:pPr>
        </w:pPrChange>
      </w:pPr>
    </w:p>
    <w:p w:rsidR="007E598F" w:rsidRDefault="00A7260B" w:rsidP="00C200AE">
      <w:pPr>
        <w:pStyle w:val="ListParagraph"/>
        <w:numPr>
          <w:ilvl w:val="1"/>
          <w:numId w:val="2"/>
        </w:numPr>
        <w:rPr>
          <w:ins w:id="101" w:author="Haisen Ta" w:date="2019-10-16T13:24:00Z"/>
          <w:rFonts w:ascii="Calibri" w:eastAsia="Times New Roman" w:hAnsi="Calibri" w:cs="Calibri"/>
        </w:rPr>
        <w:pPrChange w:id="102" w:author="Haisen Ta" w:date="2019-10-16T13:14:00Z">
          <w:pPr>
            <w:spacing w:after="0" w:line="240" w:lineRule="auto"/>
          </w:pPr>
        </w:pPrChange>
      </w:pPr>
      <w:ins w:id="103" w:author="Haisen Ta" w:date="2019-10-16T13:14:00Z">
        <w:r>
          <w:rPr>
            <w:rFonts w:ascii="Calibri" w:eastAsia="Times New Roman" w:hAnsi="Calibri" w:cs="Calibri"/>
          </w:rPr>
          <w:t xml:space="preserve">hardware </w:t>
        </w:r>
      </w:ins>
      <w:ins w:id="104" w:author="Haisen Ta" w:date="2019-10-16T14:52:00Z">
        <w:r w:rsidR="00F96F82">
          <w:rPr>
            <w:rFonts w:ascii="Calibri" w:eastAsia="Times New Roman" w:hAnsi="Calibri" w:cs="Calibri"/>
          </w:rPr>
          <w:t xml:space="preserve">driver/interface: </w:t>
        </w:r>
      </w:ins>
      <w:ins w:id="105" w:author="Haisen Ta" w:date="2019-10-16T13:14:00Z">
        <w:r w:rsidRPr="00C200AE">
          <w:rPr>
            <w:rFonts w:ascii="Calibri" w:eastAsia="Times New Roman" w:hAnsi="Calibri" w:cs="Calibri"/>
            <w:highlight w:val="yellow"/>
            <w:rPrChange w:id="106" w:author="Haisen Ta" w:date="2019-10-16T13:23:00Z">
              <w:rPr>
                <w:rFonts w:ascii="Calibri" w:eastAsia="Times New Roman" w:hAnsi="Calibri" w:cs="Calibri"/>
              </w:rPr>
            </w:rPrChange>
          </w:rPr>
          <w:t xml:space="preserve">hardware driver or interface tends to break. </w:t>
        </w:r>
      </w:ins>
      <w:ins w:id="107" w:author="Haisen Ta" w:date="2019-10-16T13:15:00Z">
        <w:r w:rsidR="00F96F82">
          <w:rPr>
            <w:rFonts w:ascii="Calibri" w:eastAsia="Times New Roman" w:hAnsi="Calibri" w:cs="Calibri"/>
            <w:highlight w:val="yellow"/>
            <w:rPrChange w:id="108" w:author="Haisen Ta" w:date="2019-10-16T13:23:00Z">
              <w:rPr>
                <w:rFonts w:ascii="Calibri" w:eastAsia="Times New Roman" w:hAnsi="Calibri" w:cs="Calibri"/>
                <w:highlight w:val="yellow"/>
              </w:rPr>
            </w:rPrChange>
          </w:rPr>
          <w:t>S</w:t>
        </w:r>
        <w:r w:rsidRPr="00C200AE">
          <w:rPr>
            <w:rFonts w:ascii="Calibri" w:eastAsia="Times New Roman" w:hAnsi="Calibri" w:cs="Calibri"/>
            <w:highlight w:val="yellow"/>
            <w:rPrChange w:id="109" w:author="Haisen Ta" w:date="2019-10-16T13:23:00Z">
              <w:rPr>
                <w:rFonts w:ascii="Calibri" w:eastAsia="Times New Roman" w:hAnsi="Calibri" w:cs="Calibri"/>
              </w:rPr>
            </w:rPrChange>
          </w:rPr>
          <w:t>ome hardware is relatively slow in reaction</w:t>
        </w:r>
      </w:ins>
      <w:ins w:id="110" w:author="Haisen Ta" w:date="2019-10-16T14:52:00Z">
        <w:r w:rsidR="00F96F82">
          <w:rPr>
            <w:rFonts w:ascii="Calibri" w:eastAsia="Times New Roman" w:hAnsi="Calibri" w:cs="Calibri"/>
            <w:highlight w:val="yellow"/>
          </w:rPr>
          <w:t xml:space="preserve"> and most of the hardware can deal with only one request at a time</w:t>
        </w:r>
      </w:ins>
      <w:ins w:id="111" w:author="Haisen Ta" w:date="2019-10-16T14:53:00Z">
        <w:r w:rsidR="00F96F82">
          <w:rPr>
            <w:rFonts w:ascii="Calibri" w:eastAsia="Times New Roman" w:hAnsi="Calibri" w:cs="Calibri"/>
            <w:highlight w:val="yellow"/>
          </w:rPr>
          <w:t xml:space="preserve"> (</w:t>
        </w:r>
      </w:ins>
      <w:ins w:id="112" w:author="Haisen Ta" w:date="2019-10-16T14:54:00Z">
        <w:r w:rsidR="00F96F82">
          <w:rPr>
            <w:rFonts w:ascii="Calibri" w:eastAsia="Times New Roman" w:hAnsi="Calibri" w:cs="Calibri"/>
            <w:highlight w:val="yellow"/>
          </w:rPr>
          <w:t>status need to be tracked.</w:t>
        </w:r>
      </w:ins>
      <w:ins w:id="113" w:author="Haisen Ta" w:date="2019-10-16T14:53:00Z">
        <w:r w:rsidR="00F96F82">
          <w:rPr>
            <w:rFonts w:ascii="Calibri" w:eastAsia="Times New Roman" w:hAnsi="Calibri" w:cs="Calibri"/>
            <w:highlight w:val="yellow"/>
          </w:rPr>
          <w:t>)</w:t>
        </w:r>
      </w:ins>
      <w:ins w:id="114" w:author="Haisen Ta" w:date="2019-10-16T14:52:00Z">
        <w:r w:rsidR="00F96F82">
          <w:rPr>
            <w:rFonts w:ascii="Calibri" w:eastAsia="Times New Roman" w:hAnsi="Calibri" w:cs="Calibri"/>
            <w:highlight w:val="yellow"/>
          </w:rPr>
          <w:t xml:space="preserve">. </w:t>
        </w:r>
      </w:ins>
      <w:ins w:id="115" w:author="Haisen Ta" w:date="2019-10-16T13:15:00Z">
        <w:r w:rsidRPr="00C200AE">
          <w:rPr>
            <w:rFonts w:ascii="Calibri" w:eastAsia="Times New Roman" w:hAnsi="Calibri" w:cs="Calibri"/>
            <w:highlight w:val="yellow"/>
            <w:rPrChange w:id="116" w:author="Haisen Ta" w:date="2019-10-16T13:23:00Z">
              <w:rPr>
                <w:rFonts w:ascii="Calibri" w:eastAsia="Times New Roman" w:hAnsi="Calibri" w:cs="Calibri"/>
              </w:rPr>
            </w:rPrChange>
          </w:rPr>
          <w:t xml:space="preserve">Therefore, </w:t>
        </w:r>
      </w:ins>
      <w:ins w:id="117" w:author="Haisen Ta" w:date="2019-10-16T13:16:00Z">
        <w:r w:rsidRPr="00C200AE">
          <w:rPr>
            <w:rFonts w:ascii="Calibri" w:eastAsia="Times New Roman" w:hAnsi="Calibri" w:cs="Calibri"/>
            <w:highlight w:val="yellow"/>
            <w:rPrChange w:id="118" w:author="Haisen Ta" w:date="2019-10-16T13:23:00Z">
              <w:rPr>
                <w:rFonts w:ascii="Calibri" w:eastAsia="Times New Roman" w:hAnsi="Calibri" w:cs="Calibri"/>
              </w:rPr>
            </w:rPrChange>
          </w:rPr>
          <w:t xml:space="preserve">multithreading is crucial and </w:t>
        </w:r>
        <w:r w:rsidR="001B21DF" w:rsidRPr="00C200AE">
          <w:rPr>
            <w:rFonts w:ascii="Calibri" w:eastAsia="Times New Roman" w:hAnsi="Calibri" w:cs="Calibri"/>
            <w:highlight w:val="yellow"/>
            <w:rPrChange w:id="119" w:author="Haisen Ta" w:date="2019-10-16T13:23:00Z">
              <w:rPr>
                <w:rFonts w:ascii="Calibri" w:eastAsia="Times New Roman" w:hAnsi="Calibri" w:cs="Calibri"/>
              </w:rPr>
            </w:rPrChange>
          </w:rPr>
          <w:t xml:space="preserve">proper </w:t>
        </w:r>
      </w:ins>
      <w:ins w:id="120" w:author="Haisen Ta" w:date="2019-10-16T13:15:00Z">
        <w:r w:rsidRPr="00C200AE">
          <w:rPr>
            <w:rFonts w:ascii="Calibri" w:eastAsia="Times New Roman" w:hAnsi="Calibri" w:cs="Calibri"/>
            <w:highlight w:val="yellow"/>
            <w:rPrChange w:id="121" w:author="Haisen Ta" w:date="2019-10-16T13:23:00Z">
              <w:rPr>
                <w:rFonts w:ascii="Calibri" w:eastAsia="Times New Roman" w:hAnsi="Calibri" w:cs="Calibri"/>
              </w:rPr>
            </w:rPrChange>
          </w:rPr>
          <w:t xml:space="preserve">error handling is </w:t>
        </w:r>
      </w:ins>
      <w:ins w:id="122" w:author="Haisen Ta" w:date="2019-10-16T13:16:00Z">
        <w:r w:rsidRPr="00C200AE">
          <w:rPr>
            <w:rFonts w:ascii="Calibri" w:eastAsia="Times New Roman" w:hAnsi="Calibri" w:cs="Calibri"/>
            <w:highlight w:val="yellow"/>
            <w:rPrChange w:id="123" w:author="Haisen Ta" w:date="2019-10-16T13:23:00Z">
              <w:rPr>
                <w:rFonts w:ascii="Calibri" w:eastAsia="Times New Roman" w:hAnsi="Calibri" w:cs="Calibri"/>
              </w:rPr>
            </w:rPrChange>
          </w:rPr>
          <w:t xml:space="preserve">also </w:t>
        </w:r>
      </w:ins>
      <w:ins w:id="124" w:author="Haisen Ta" w:date="2019-10-16T13:15:00Z">
        <w:r w:rsidRPr="00C200AE">
          <w:rPr>
            <w:rFonts w:ascii="Calibri" w:eastAsia="Times New Roman" w:hAnsi="Calibri" w:cs="Calibri"/>
            <w:highlight w:val="yellow"/>
            <w:rPrChange w:id="125" w:author="Haisen Ta" w:date="2019-10-16T13:23:00Z">
              <w:rPr>
                <w:rFonts w:ascii="Calibri" w:eastAsia="Times New Roman" w:hAnsi="Calibri" w:cs="Calibri"/>
              </w:rPr>
            </w:rPrChange>
          </w:rPr>
          <w:t>very important.</w:t>
        </w:r>
      </w:ins>
      <w:ins w:id="126" w:author="Haisen Ta" w:date="2019-10-16T13:16:00Z">
        <w:r w:rsidR="00F41561" w:rsidRPr="00C200AE">
          <w:rPr>
            <w:rFonts w:ascii="Calibri" w:eastAsia="Times New Roman" w:hAnsi="Calibri" w:cs="Calibri"/>
            <w:highlight w:val="yellow"/>
            <w:rPrChange w:id="127" w:author="Haisen Ta" w:date="2019-10-16T13:23:00Z">
              <w:rPr>
                <w:rFonts w:ascii="Calibri" w:eastAsia="Times New Roman" w:hAnsi="Calibri" w:cs="Calibri"/>
              </w:rPr>
            </w:rPrChange>
          </w:rPr>
          <w:t xml:space="preserve"> T</w:t>
        </w:r>
      </w:ins>
      <w:ins w:id="128" w:author="Haisen Ta" w:date="2019-10-16T13:17:00Z">
        <w:r w:rsidR="00F41561" w:rsidRPr="00C200AE">
          <w:rPr>
            <w:rFonts w:ascii="Calibri" w:eastAsia="Times New Roman" w:hAnsi="Calibri" w:cs="Calibri"/>
            <w:highlight w:val="yellow"/>
            <w:rPrChange w:id="129" w:author="Haisen Ta" w:date="2019-10-16T13:23:00Z">
              <w:rPr>
                <w:rFonts w:ascii="Calibri" w:eastAsia="Times New Roman" w:hAnsi="Calibri" w:cs="Calibri"/>
              </w:rPr>
            </w:rPrChange>
          </w:rPr>
          <w:t>he software should not lock itself, but return to keep on track on the errors.</w:t>
        </w:r>
      </w:ins>
      <w:ins w:id="130" w:author="Haisen Ta" w:date="2019-10-16T13:23:00Z">
        <w:r w:rsidR="00C200AE" w:rsidRPr="00C200AE">
          <w:rPr>
            <w:rFonts w:ascii="Calibri" w:eastAsia="Times New Roman" w:hAnsi="Calibri" w:cs="Calibri"/>
            <w:highlight w:val="yellow"/>
            <w:rPrChange w:id="131" w:author="Haisen Ta" w:date="2019-10-16T13:23:00Z">
              <w:rPr>
                <w:rFonts w:ascii="Calibri" w:eastAsia="Times New Roman" w:hAnsi="Calibri" w:cs="Calibri"/>
              </w:rPr>
            </w:rPrChange>
          </w:rPr>
          <w:t xml:space="preserve"> </w:t>
        </w:r>
      </w:ins>
    </w:p>
    <w:p w:rsidR="00130352" w:rsidRDefault="00F96F82" w:rsidP="00C200AE">
      <w:pPr>
        <w:pStyle w:val="ListParagraph"/>
        <w:numPr>
          <w:ilvl w:val="1"/>
          <w:numId w:val="2"/>
        </w:numPr>
        <w:rPr>
          <w:ins w:id="132" w:author="Haisen Ta" w:date="2019-10-16T14:56:00Z"/>
          <w:rFonts w:ascii="Calibri" w:eastAsia="Times New Roman" w:hAnsi="Calibri" w:cs="Calibri"/>
        </w:rPr>
        <w:pPrChange w:id="133" w:author="Haisen Ta" w:date="2019-10-16T13:14:00Z">
          <w:pPr>
            <w:spacing w:after="0" w:line="240" w:lineRule="auto"/>
          </w:pPr>
        </w:pPrChange>
      </w:pPr>
      <w:ins w:id="134" w:author="Haisen Ta" w:date="2019-10-16T14:54:00Z">
        <w:r>
          <w:rPr>
            <w:rFonts w:ascii="Calibri" w:eastAsia="Times New Roman" w:hAnsi="Calibri" w:cs="Calibri"/>
          </w:rPr>
          <w:t>hardware io service</w:t>
        </w:r>
      </w:ins>
      <w:ins w:id="135" w:author="Haisen Ta" w:date="2019-10-16T13:24:00Z">
        <w:r w:rsidR="00345395">
          <w:rPr>
            <w:rFonts w:ascii="Calibri" w:eastAsia="Times New Roman" w:hAnsi="Calibri" w:cs="Calibri"/>
          </w:rPr>
          <w:t xml:space="preserve">: a standard </w:t>
        </w:r>
      </w:ins>
      <w:ins w:id="136" w:author="Haisen Ta" w:date="2019-10-16T14:55:00Z">
        <w:r>
          <w:rPr>
            <w:rFonts w:ascii="Calibri" w:eastAsia="Times New Roman" w:hAnsi="Calibri" w:cs="Calibri"/>
          </w:rPr>
          <w:t>hardware io service</w:t>
        </w:r>
      </w:ins>
      <w:ins w:id="137" w:author="Haisen Ta" w:date="2019-10-16T13:24:00Z">
        <w:r w:rsidR="00345395">
          <w:rPr>
            <w:rFonts w:ascii="Calibri" w:eastAsia="Times New Roman" w:hAnsi="Calibri" w:cs="Calibri"/>
          </w:rPr>
          <w:t xml:space="preserve"> is needed. The idea is to transform all hardware action into </w:t>
        </w:r>
      </w:ins>
      <w:ins w:id="138" w:author="Haisen Ta" w:date="2019-10-16T14:55:00Z">
        <w:r>
          <w:rPr>
            <w:rFonts w:ascii="Calibri" w:eastAsia="Times New Roman" w:hAnsi="Calibri" w:cs="Calibri"/>
          </w:rPr>
          <w:t xml:space="preserve">a </w:t>
        </w:r>
      </w:ins>
      <w:ins w:id="139" w:author="Haisen Ta" w:date="2019-10-16T13:24:00Z">
        <w:r w:rsidR="00345395">
          <w:rPr>
            <w:rFonts w:ascii="Calibri" w:eastAsia="Times New Roman" w:hAnsi="Calibri" w:cs="Calibri"/>
          </w:rPr>
          <w:t xml:space="preserve">standard </w:t>
        </w:r>
      </w:ins>
      <w:ins w:id="140" w:author="Haisen Ta" w:date="2019-10-16T14:55:00Z">
        <w:r>
          <w:rPr>
            <w:rFonts w:ascii="Calibri" w:eastAsia="Times New Roman" w:hAnsi="Calibri" w:cs="Calibri"/>
          </w:rPr>
          <w:t>service</w:t>
        </w:r>
      </w:ins>
      <w:ins w:id="141" w:author="Haisen Ta" w:date="2019-10-16T13:24:00Z">
        <w:r w:rsidR="00345395">
          <w:rPr>
            <w:rFonts w:ascii="Calibri" w:eastAsia="Times New Roman" w:hAnsi="Calibri" w:cs="Calibri"/>
          </w:rPr>
          <w:t xml:space="preserve"> so that new hardware can be added at this level without touching anything at the higher level. </w:t>
        </w:r>
      </w:ins>
      <w:ins w:id="142" w:author="Haisen Ta" w:date="2019-10-16T13:25:00Z">
        <w:r>
          <w:rPr>
            <w:rFonts w:ascii="Calibri" w:eastAsia="Times New Roman" w:hAnsi="Calibri" w:cs="Calibri"/>
          </w:rPr>
          <w:br/>
        </w:r>
      </w:ins>
      <w:ins w:id="143" w:author="Haisen Ta" w:date="2019-10-16T14:55:00Z">
        <w:r>
          <w:rPr>
            <w:rFonts w:ascii="Calibri" w:eastAsia="Times New Roman" w:hAnsi="Calibri" w:cs="Calibri"/>
          </w:rPr>
          <w:t>D</w:t>
        </w:r>
      </w:ins>
      <w:ins w:id="144" w:author="Haisen Ta" w:date="2019-10-16T13:25:00Z">
        <w:r w:rsidR="00345395">
          <w:rPr>
            <w:rFonts w:ascii="Calibri" w:eastAsia="Times New Roman" w:hAnsi="Calibri" w:cs="Calibri"/>
          </w:rPr>
          <w:t xml:space="preserve">efinition of the </w:t>
        </w:r>
      </w:ins>
      <w:ins w:id="145" w:author="Haisen Ta" w:date="2019-10-16T14:55:00Z">
        <w:r w:rsidR="00F528EA">
          <w:rPr>
            <w:rFonts w:ascii="Calibri" w:eastAsia="Times New Roman" w:hAnsi="Calibri" w:cs="Calibri"/>
          </w:rPr>
          <w:t>hardware io service</w:t>
        </w:r>
      </w:ins>
      <w:ins w:id="146" w:author="Haisen Ta" w:date="2019-10-16T13:25:00Z">
        <w:r w:rsidR="00345395">
          <w:rPr>
            <w:rFonts w:ascii="Calibri" w:eastAsia="Times New Roman" w:hAnsi="Calibri" w:cs="Calibri"/>
          </w:rPr>
          <w:t>:</w:t>
        </w:r>
      </w:ins>
      <w:ins w:id="147" w:author="Haisen Ta" w:date="2019-10-16T13:26:00Z">
        <w:r w:rsidR="00345395">
          <w:rPr>
            <w:rFonts w:ascii="Calibri" w:eastAsia="Times New Roman" w:hAnsi="Calibri" w:cs="Calibri"/>
          </w:rPr>
          <w:t xml:space="preserve"> input/output,</w:t>
        </w:r>
      </w:ins>
      <w:ins w:id="148" w:author="Haisen Ta" w:date="2019-10-16T13:25:00Z">
        <w:r w:rsidR="00345395">
          <w:rPr>
            <w:rFonts w:ascii="Calibri" w:eastAsia="Times New Roman" w:hAnsi="Calibri" w:cs="Calibri"/>
          </w:rPr>
          <w:t xml:space="preserve"> </w:t>
        </w:r>
      </w:ins>
      <w:ins w:id="149" w:author="Haisen Ta" w:date="2019-10-16T13:26:00Z">
        <w:r w:rsidR="00345395">
          <w:rPr>
            <w:rFonts w:ascii="Calibri" w:eastAsia="Times New Roman" w:hAnsi="Calibri" w:cs="Calibri"/>
          </w:rPr>
          <w:t>analog</w:t>
        </w:r>
      </w:ins>
      <w:ins w:id="150" w:author="Haisen Ta" w:date="2019-10-16T13:25:00Z">
        <w:r w:rsidR="00345395">
          <w:rPr>
            <w:rFonts w:ascii="Calibri" w:eastAsia="Times New Roman" w:hAnsi="Calibri" w:cs="Calibri"/>
          </w:rPr>
          <w:t xml:space="preserve"> or digital</w:t>
        </w:r>
      </w:ins>
      <w:ins w:id="151" w:author="Haisen Ta" w:date="2019-10-16T13:26:00Z">
        <w:r w:rsidR="00345395">
          <w:rPr>
            <w:rFonts w:ascii="Calibri" w:eastAsia="Times New Roman" w:hAnsi="Calibri" w:cs="Calibri"/>
          </w:rPr>
          <w:t>,</w:t>
        </w:r>
        <w:r w:rsidR="00403670">
          <w:rPr>
            <w:rFonts w:ascii="Calibri" w:eastAsia="Times New Roman" w:hAnsi="Calibri" w:cs="Calibri"/>
          </w:rPr>
          <w:t xml:space="preserve"> </w:t>
        </w:r>
      </w:ins>
      <w:ins w:id="152" w:author="Haisen Ta" w:date="2019-10-16T13:27:00Z">
        <w:r w:rsidR="00403670">
          <w:rPr>
            <w:rFonts w:ascii="Calibri" w:eastAsia="Times New Roman" w:hAnsi="Calibri" w:cs="Calibri"/>
          </w:rPr>
          <w:t>analog range or possible</w:t>
        </w:r>
      </w:ins>
      <w:ins w:id="153" w:author="Haisen Ta" w:date="2019-10-16T13:28:00Z">
        <w:r w:rsidR="00403670">
          <w:rPr>
            <w:rFonts w:ascii="Calibri" w:eastAsia="Times New Roman" w:hAnsi="Calibri" w:cs="Calibri"/>
          </w:rPr>
          <w:t xml:space="preserve"> digital</w:t>
        </w:r>
      </w:ins>
      <w:ins w:id="154" w:author="Haisen Ta" w:date="2019-10-16T13:27:00Z">
        <w:r w:rsidR="00403670">
          <w:rPr>
            <w:rFonts w:ascii="Calibri" w:eastAsia="Times New Roman" w:hAnsi="Calibri" w:cs="Calibri"/>
          </w:rPr>
          <w:t xml:space="preserve"> values, </w:t>
        </w:r>
      </w:ins>
      <w:ins w:id="155" w:author="Haisen Ta" w:date="2019-10-16T13:28:00Z">
        <w:r w:rsidR="00E6284B">
          <w:rPr>
            <w:rFonts w:ascii="Calibri" w:eastAsia="Times New Roman" w:hAnsi="Calibri" w:cs="Calibri"/>
          </w:rPr>
          <w:t xml:space="preserve">typical response time, </w:t>
        </w:r>
      </w:ins>
      <w:ins w:id="156" w:author="Haisen Ta" w:date="2019-10-16T13:27:00Z">
        <w:r w:rsidR="00403670">
          <w:rPr>
            <w:rFonts w:ascii="Calibri" w:eastAsia="Times New Roman" w:hAnsi="Calibri" w:cs="Calibri"/>
          </w:rPr>
          <w:t xml:space="preserve">if can be </w:t>
        </w:r>
      </w:ins>
      <w:ins w:id="157" w:author="Haisen Ta" w:date="2019-10-16T13:26:00Z">
        <w:r w:rsidR="00403670">
          <w:rPr>
            <w:rFonts w:ascii="Calibri" w:eastAsia="Times New Roman" w:hAnsi="Calibri" w:cs="Calibri"/>
          </w:rPr>
          <w:t>trigger</w:t>
        </w:r>
      </w:ins>
      <w:ins w:id="158" w:author="Haisen Ta" w:date="2019-10-16T13:27:00Z">
        <w:r w:rsidR="00403670">
          <w:rPr>
            <w:rFonts w:ascii="Calibri" w:eastAsia="Times New Roman" w:hAnsi="Calibri" w:cs="Calibri"/>
          </w:rPr>
          <w:t>ed</w:t>
        </w:r>
      </w:ins>
      <w:ins w:id="159" w:author="Haisen Ta" w:date="2019-10-16T13:26:00Z">
        <w:r w:rsidR="00403670">
          <w:rPr>
            <w:rFonts w:ascii="Calibri" w:eastAsia="Times New Roman" w:hAnsi="Calibri" w:cs="Calibri"/>
          </w:rPr>
          <w:t>,</w:t>
        </w:r>
      </w:ins>
      <w:ins w:id="160" w:author="Haisen Ta" w:date="2019-10-16T13:27:00Z">
        <w:r w:rsidR="00227284">
          <w:rPr>
            <w:rFonts w:ascii="Calibri" w:eastAsia="Times New Roman" w:hAnsi="Calibri" w:cs="Calibri"/>
          </w:rPr>
          <w:t xml:space="preserve"> master or slave and ect. </w:t>
        </w:r>
      </w:ins>
      <w:ins w:id="161" w:author="Haisen Ta" w:date="2019-10-16T13:29:00Z">
        <w:r w:rsidR="00227284">
          <w:rPr>
            <w:rFonts w:ascii="Calibri" w:eastAsia="Times New Roman" w:hAnsi="Calibri" w:cs="Calibri"/>
          </w:rPr>
          <w:t>need to check my matlab code for more information. Basically, it is somehow overlay with the hardware vector structure.</w:t>
        </w:r>
      </w:ins>
      <w:ins w:id="162" w:author="Haisen Ta" w:date="2019-10-16T14:40:00Z">
        <w:r w:rsidR="00BD4BCF">
          <w:rPr>
            <w:rFonts w:ascii="Calibri" w:eastAsia="Times New Roman" w:hAnsi="Calibri" w:cs="Calibri"/>
          </w:rPr>
          <w:t xml:space="preserve"> </w:t>
        </w:r>
      </w:ins>
    </w:p>
    <w:p w:rsidR="00F82EA9" w:rsidRDefault="00F82EA9" w:rsidP="00035D9E">
      <w:pPr>
        <w:pStyle w:val="ListParagraph"/>
        <w:numPr>
          <w:ilvl w:val="1"/>
          <w:numId w:val="2"/>
        </w:numPr>
        <w:rPr>
          <w:ins w:id="163" w:author="Haisen Ta" w:date="2019-10-16T14:57:00Z"/>
          <w:rFonts w:ascii="Calibri" w:eastAsia="Times New Roman" w:hAnsi="Calibri" w:cs="Calibri"/>
        </w:rPr>
        <w:pPrChange w:id="164" w:author="Haisen Ta" w:date="2019-10-16T13:14:00Z">
          <w:pPr>
            <w:spacing w:after="0" w:line="240" w:lineRule="auto"/>
          </w:pPr>
        </w:pPrChange>
      </w:pPr>
      <w:ins w:id="165" w:author="Haisen Ta" w:date="2019-10-16T14:56:00Z">
        <w:r>
          <w:rPr>
            <w:rFonts w:ascii="Calibri" w:eastAsia="Times New Roman" w:hAnsi="Calibri" w:cs="Calibri"/>
          </w:rPr>
          <w:t xml:space="preserve">file io service: </w:t>
        </w:r>
        <w:r w:rsidR="00035D9E">
          <w:rPr>
            <w:rFonts w:ascii="Calibri" w:eastAsia="Times New Roman" w:hAnsi="Calibri" w:cs="Calibri"/>
          </w:rPr>
          <w:t>D</w:t>
        </w:r>
        <w:r w:rsidR="00035D9E" w:rsidRPr="00035D9E">
          <w:rPr>
            <w:rFonts w:ascii="Calibri" w:eastAsia="Times New Roman" w:hAnsi="Calibri" w:cs="Calibri"/>
          </w:rPr>
          <w:t xml:space="preserve">uplicate the parameters and save the data to a temporary file. Then save to one file after measurements and consistency checking of the parameters, default file name, username+ timestamp.ext. Md5 check is needed for data integrity.  </w:t>
        </w:r>
      </w:ins>
    </w:p>
    <w:p w:rsidR="00D24630" w:rsidRPr="00D24630" w:rsidRDefault="0068172A" w:rsidP="00D24630">
      <w:pPr>
        <w:pStyle w:val="ListParagraph"/>
        <w:numPr>
          <w:ilvl w:val="1"/>
          <w:numId w:val="2"/>
        </w:numPr>
        <w:rPr>
          <w:ins w:id="166" w:author="Haisen Ta" w:date="2019-10-16T14:58:00Z"/>
          <w:rFonts w:ascii="Calibri" w:eastAsia="Times New Roman" w:hAnsi="Calibri" w:cs="Calibri"/>
        </w:rPr>
      </w:pPr>
      <w:ins w:id="167" w:author="Haisen Ta" w:date="2019-10-16T14:57:00Z">
        <w:r>
          <w:rPr>
            <w:rFonts w:ascii="Calibri" w:eastAsia="Times New Roman" w:hAnsi="Calibri" w:cs="Calibri"/>
          </w:rPr>
          <w:t>adaptor: Translate the measurement parameters into kernel services</w:t>
        </w:r>
      </w:ins>
      <w:ins w:id="168" w:author="Haisen Ta" w:date="2019-10-16T14:59:00Z">
        <w:r w:rsidR="00D24630">
          <w:rPr>
            <w:rFonts w:ascii="Calibri" w:eastAsia="Times New Roman" w:hAnsi="Calibri" w:cs="Calibri"/>
          </w:rPr>
          <w:t>, which is in the end called by the measurement events</w:t>
        </w:r>
      </w:ins>
      <w:bookmarkStart w:id="169" w:name="_GoBack"/>
      <w:bookmarkEnd w:id="169"/>
      <w:ins w:id="170" w:author="Haisen Ta" w:date="2019-10-16T14:57:00Z">
        <w:r>
          <w:rPr>
            <w:rFonts w:ascii="Calibri" w:eastAsia="Times New Roman" w:hAnsi="Calibri" w:cs="Calibri"/>
          </w:rPr>
          <w:t xml:space="preserve">. </w:t>
        </w:r>
      </w:ins>
      <w:ins w:id="171" w:author="Haisen Ta" w:date="2019-10-16T14:58:00Z">
        <w:r w:rsidR="00D24630">
          <w:rPr>
            <w:rFonts w:ascii="Calibri" w:eastAsia="Times New Roman" w:hAnsi="Calibri" w:cs="Calibri"/>
          </w:rPr>
          <w:t>H</w:t>
        </w:r>
        <w:r w:rsidR="00D24630" w:rsidRPr="00D24630">
          <w:rPr>
            <w:rFonts w:ascii="Calibri" w:eastAsia="Times New Roman" w:hAnsi="Calibri" w:cs="Calibri"/>
          </w:rPr>
          <w:t xml:space="preserve">ardware is associated with the properties of parameters. parameters are element of the parameter list. each element shares standard properties, which is extendable (property numbers). find a way to extend property.  (Check my Matlab parameter list, + hardware typical response time, last response time (time or -1 means failed). + axis can across multiple scanning axis. one </w:t>
        </w:r>
        <w:r w:rsidR="00D24630" w:rsidRPr="00D24630">
          <w:rPr>
            <w:rFonts w:ascii="Calibri" w:eastAsia="Times New Roman" w:hAnsi="Calibri" w:cs="Calibri"/>
          </w:rPr>
          <w:lastRenderedPageBreak/>
          <w:t>function to check the integrity of the scanning. display should be able to handle it as well.   scans can be also axis, but is a node, and cannot extended to a normal scan but only a loop like scanning. scanning level, low or high.</w:t>
        </w:r>
      </w:ins>
    </w:p>
    <w:p w:rsidR="00D24630" w:rsidRPr="00D24630" w:rsidRDefault="00D24630" w:rsidP="00D24630">
      <w:pPr>
        <w:pStyle w:val="ListParagraph"/>
        <w:numPr>
          <w:ilvl w:val="1"/>
          <w:numId w:val="2"/>
        </w:numPr>
        <w:rPr>
          <w:ins w:id="172" w:author="Haisen Ta" w:date="2019-10-16T14:58:00Z"/>
          <w:rFonts w:ascii="Calibri" w:eastAsia="Times New Roman" w:hAnsi="Calibri" w:cs="Calibri"/>
        </w:rPr>
      </w:pPr>
      <w:ins w:id="173" w:author="Haisen Ta" w:date="2019-10-16T14:58:00Z">
        <w:r w:rsidRPr="00D24630">
          <w:rPr>
            <w:rFonts w:ascii="Calibri" w:eastAsia="Times New Roman" w:hAnsi="Calibri" w:cs="Calibri"/>
          </w:rPr>
          <w:t>low level scanning axis, high level scanning axis: low level need additional hardware to sync better. high level scanning axis will be synced in different thread in software.</w:t>
        </w:r>
      </w:ins>
    </w:p>
    <w:p w:rsidR="0068172A" w:rsidRPr="00227927" w:rsidRDefault="00D24630" w:rsidP="00D24630">
      <w:pPr>
        <w:pStyle w:val="ListParagraph"/>
        <w:numPr>
          <w:ilvl w:val="1"/>
          <w:numId w:val="2"/>
        </w:numPr>
        <w:rPr>
          <w:rFonts w:ascii="Calibri" w:eastAsia="Times New Roman" w:hAnsi="Calibri" w:cs="Calibri"/>
          <w:rPrChange w:id="174" w:author="Haisen Ta" w:date="2019-10-15T15:05:00Z">
            <w:rPr/>
          </w:rPrChange>
        </w:rPr>
        <w:pPrChange w:id="175" w:author="Haisen Ta" w:date="2019-10-16T13:14:00Z">
          <w:pPr>
            <w:spacing w:after="0" w:line="240" w:lineRule="auto"/>
          </w:pPr>
        </w:pPrChange>
      </w:pPr>
      <w:ins w:id="176" w:author="Haisen Ta" w:date="2019-10-16T14:58:00Z">
        <w:r w:rsidRPr="00D24630">
          <w:rPr>
            <w:rFonts w:ascii="Calibri" w:eastAsia="Times New Roman" w:hAnsi="Calibri" w:cs="Calibri"/>
          </w:rPr>
          <w:t>A hardware list and then be linked by the parameter list. incase multiple scanscheme need to access the same hardware and get messed up.  Hardware status, can be set by different scanscheme and set to different state?</w:t>
        </w:r>
      </w:ins>
    </w:p>
    <w:p w:rsidR="00C200AE" w:rsidRPr="00237D7A" w:rsidRDefault="00C200AE" w:rsidP="00C200AE">
      <w:pPr>
        <w:pStyle w:val="ListParagraph"/>
        <w:numPr>
          <w:ilvl w:val="0"/>
          <w:numId w:val="2"/>
        </w:numPr>
        <w:spacing w:after="0" w:line="240" w:lineRule="auto"/>
        <w:rPr>
          <w:ins w:id="177" w:author="Haisen Ta" w:date="2019-10-16T13:22:00Z"/>
          <w:rFonts w:ascii="Calibri" w:eastAsia="Times New Roman" w:hAnsi="Calibri" w:cs="Calibri"/>
        </w:rPr>
      </w:pPr>
      <w:ins w:id="178" w:author="Haisen Ta" w:date="2019-10-16T13:22:00Z">
        <w:r w:rsidRPr="00237D7A">
          <w:rPr>
            <w:rFonts w:ascii="Calibri" w:eastAsia="Times New Roman" w:hAnsi="Calibri" w:cs="Calibri"/>
          </w:rPr>
          <w:t>Measurement mode:</w:t>
        </w:r>
      </w:ins>
    </w:p>
    <w:p w:rsidR="00C200AE" w:rsidRDefault="00C200AE" w:rsidP="00C200AE">
      <w:pPr>
        <w:spacing w:after="0" w:line="240" w:lineRule="auto"/>
        <w:ind w:firstLine="720"/>
        <w:rPr>
          <w:ins w:id="179" w:author="Haisen Ta" w:date="2019-10-16T13:22:00Z"/>
          <w:rFonts w:ascii="Calibri" w:eastAsia="Times New Roman" w:hAnsi="Calibri" w:cs="Calibri"/>
        </w:rPr>
      </w:pPr>
      <w:ins w:id="180" w:author="Haisen Ta" w:date="2019-10-16T13:22:00Z">
        <w:r>
          <w:rPr>
            <w:rFonts w:ascii="Calibri" w:eastAsia="Times New Roman" w:hAnsi="Calibri" w:cs="Calibri"/>
          </w:rPr>
          <w:t xml:space="preserve">File is there in the github. it is mainly useful for the </w:t>
        </w:r>
      </w:ins>
      <w:ins w:id="181" w:author="Haisen Ta" w:date="2019-10-16T14:47:00Z">
        <w:r w:rsidR="00CE2019">
          <w:rPr>
            <w:rFonts w:ascii="Calibri" w:eastAsia="Times New Roman" w:hAnsi="Calibri" w:cs="Calibri"/>
          </w:rPr>
          <w:t>user</w:t>
        </w:r>
      </w:ins>
      <w:ins w:id="182" w:author="Haisen Ta" w:date="2019-10-16T13:23:00Z">
        <w:r>
          <w:rPr>
            <w:rFonts w:ascii="Calibri" w:eastAsia="Times New Roman" w:hAnsi="Calibri" w:cs="Calibri"/>
          </w:rPr>
          <w:t xml:space="preserve"> interface level.</w:t>
        </w:r>
      </w:ins>
    </w:p>
    <w:p w:rsidR="007E598F" w:rsidRPr="00375A98" w:rsidRDefault="007E598F">
      <w:pPr>
        <w:pStyle w:val="ListParagraph"/>
        <w:numPr>
          <w:ilvl w:val="0"/>
          <w:numId w:val="2"/>
        </w:numPr>
        <w:spacing w:after="0" w:line="240" w:lineRule="auto"/>
        <w:rPr>
          <w:rFonts w:ascii="Calibri" w:eastAsia="Times New Roman" w:hAnsi="Calibri" w:cs="Calibri"/>
          <w:rPrChange w:id="183" w:author="Haisen Ta" w:date="2019-10-15T14:48:00Z">
            <w:rPr/>
          </w:rPrChange>
        </w:rPr>
        <w:pPrChange w:id="184" w:author="Haisen Ta" w:date="2019-10-15T14:48:00Z">
          <w:pPr>
            <w:spacing w:after="0" w:line="240" w:lineRule="auto"/>
          </w:pPr>
        </w:pPrChange>
      </w:pPr>
      <w:r w:rsidRPr="00375A98">
        <w:rPr>
          <w:rFonts w:ascii="Calibri" w:eastAsia="Times New Roman" w:hAnsi="Calibri" w:cs="Calibri"/>
          <w:rPrChange w:id="185" w:author="Haisen Ta" w:date="2019-10-15T14:48:00Z">
            <w:rPr/>
          </w:rPrChange>
        </w:rPr>
        <w:t>Data output and input</w:t>
      </w:r>
      <w:del w:id="186" w:author="Haisen Ta" w:date="2019-10-16T14:47:00Z">
        <w:r w:rsidRPr="00375A98" w:rsidDel="00811E2F">
          <w:rPr>
            <w:rFonts w:ascii="Calibri" w:eastAsia="Times New Roman" w:hAnsi="Calibri" w:cs="Calibri"/>
            <w:rPrChange w:id="187" w:author="Haisen Ta" w:date="2019-10-15T14:48:00Z">
              <w:rPr/>
            </w:rPrChange>
          </w:rPr>
          <w:delText xml:space="preserve"> are in different process</w:delText>
        </w:r>
      </w:del>
      <w:r w:rsidRPr="00375A98">
        <w:rPr>
          <w:rFonts w:ascii="Calibri" w:eastAsia="Times New Roman" w:hAnsi="Calibri" w:cs="Calibri"/>
          <w:rPrChange w:id="188" w:author="Haisen Ta" w:date="2019-10-15T14:48:00Z">
            <w:rPr/>
          </w:rPrChange>
        </w:rPr>
        <w:t>,</w:t>
      </w:r>
    </w:p>
    <w:p w:rsidR="00904E59" w:rsidRDefault="007E598F">
      <w:pPr>
        <w:pStyle w:val="ListParagraph"/>
        <w:numPr>
          <w:ilvl w:val="1"/>
          <w:numId w:val="1"/>
        </w:numPr>
        <w:spacing w:after="0" w:line="240" w:lineRule="auto"/>
        <w:rPr>
          <w:ins w:id="189" w:author="Haisen Ta" w:date="2019-10-15T14:48:00Z"/>
          <w:rFonts w:ascii="Calibri" w:eastAsia="Times New Roman" w:hAnsi="Calibri" w:cs="Calibri"/>
        </w:rPr>
        <w:pPrChange w:id="190" w:author="Haisen Ta" w:date="2019-10-15T14:48:00Z">
          <w:pPr>
            <w:spacing w:after="0" w:line="240" w:lineRule="auto"/>
          </w:pPr>
        </w:pPrChange>
      </w:pPr>
      <w:r w:rsidRPr="00904E59">
        <w:rPr>
          <w:rFonts w:ascii="Calibri" w:eastAsia="Times New Roman" w:hAnsi="Calibri" w:cs="Calibri"/>
          <w:rPrChange w:id="191" w:author="Haisen Ta" w:date="2019-10-15T14:48:00Z">
            <w:rPr/>
          </w:rPrChange>
        </w:rPr>
        <w:t xml:space="preserve">data output </w:t>
      </w:r>
      <w:ins w:id="192" w:author="Haisen Ta" w:date="2019-10-15T14:48:00Z">
        <w:r w:rsidR="00904E59">
          <w:rPr>
            <w:rFonts w:ascii="Calibri" w:eastAsia="Times New Roman" w:hAnsi="Calibri" w:cs="Calibri"/>
          </w:rPr>
          <w:t>has two mode</w:t>
        </w:r>
      </w:ins>
      <w:ins w:id="193" w:author="Haisen Ta" w:date="2019-10-15T14:54:00Z">
        <w:r w:rsidR="00904E59">
          <w:rPr>
            <w:rFonts w:ascii="Calibri" w:eastAsia="Times New Roman" w:hAnsi="Calibri" w:cs="Calibri"/>
          </w:rPr>
          <w:t>s</w:t>
        </w:r>
      </w:ins>
      <w:ins w:id="194" w:author="Haisen Ta" w:date="2019-10-15T14:48:00Z">
        <w:r w:rsidR="00904E59">
          <w:rPr>
            <w:rFonts w:ascii="Calibri" w:eastAsia="Times New Roman" w:hAnsi="Calibri" w:cs="Calibri"/>
          </w:rPr>
          <w:t>:</w:t>
        </w:r>
      </w:ins>
    </w:p>
    <w:p w:rsidR="00904E59" w:rsidRDefault="00904E59">
      <w:pPr>
        <w:pStyle w:val="ListParagraph"/>
        <w:numPr>
          <w:ilvl w:val="2"/>
          <w:numId w:val="1"/>
        </w:numPr>
        <w:spacing w:after="0" w:line="240" w:lineRule="auto"/>
        <w:rPr>
          <w:ins w:id="195" w:author="Haisen Ta" w:date="2019-10-15T14:52:00Z"/>
          <w:rFonts w:ascii="Calibri" w:eastAsia="Times New Roman" w:hAnsi="Calibri" w:cs="Calibri"/>
        </w:rPr>
        <w:pPrChange w:id="196" w:author="Haisen Ta" w:date="2019-10-15T14:49:00Z">
          <w:pPr>
            <w:spacing w:after="0" w:line="240" w:lineRule="auto"/>
          </w:pPr>
        </w:pPrChange>
      </w:pPr>
      <w:ins w:id="197" w:author="Haisen Ta" w:date="2019-10-15T14:49:00Z">
        <w:r>
          <w:rPr>
            <w:rFonts w:ascii="Calibri" w:eastAsia="Times New Roman" w:hAnsi="Calibri" w:cs="Calibri"/>
          </w:rPr>
          <w:t>hardware synchronization mode: different channels got there scanning wave</w:t>
        </w:r>
      </w:ins>
      <w:ins w:id="198" w:author="Haisen Ta" w:date="2019-10-15T14:50:00Z">
        <w:r>
          <w:rPr>
            <w:rFonts w:ascii="Calibri" w:eastAsia="Times New Roman" w:hAnsi="Calibri" w:cs="Calibri"/>
          </w:rPr>
          <w:t xml:space="preserve"> beforehand. the hardware action need either a trigger to start or start by software.</w:t>
        </w:r>
      </w:ins>
      <w:ins w:id="199" w:author="Haisen Ta" w:date="2019-10-15T14:51:00Z">
        <w:r>
          <w:rPr>
            <w:rFonts w:ascii="Calibri" w:eastAsia="Times New Roman" w:hAnsi="Calibri" w:cs="Calibri"/>
          </w:rPr>
          <w:t xml:space="preserve"> different hardware channels are synchronized by the hardware connections. Typical example is the NI cards.</w:t>
        </w:r>
      </w:ins>
    </w:p>
    <w:p w:rsidR="00576B78" w:rsidRDefault="00904E59">
      <w:pPr>
        <w:pStyle w:val="ListParagraph"/>
        <w:numPr>
          <w:ilvl w:val="2"/>
          <w:numId w:val="1"/>
        </w:numPr>
        <w:spacing w:after="0" w:line="240" w:lineRule="auto"/>
        <w:rPr>
          <w:ins w:id="200" w:author="Haisen Ta" w:date="2019-10-15T14:54:00Z"/>
          <w:rFonts w:ascii="Calibri" w:eastAsia="Times New Roman" w:hAnsi="Calibri" w:cs="Calibri"/>
        </w:rPr>
        <w:pPrChange w:id="201" w:author="Haisen Ta" w:date="2019-10-15T14:49:00Z">
          <w:pPr>
            <w:spacing w:after="0" w:line="240" w:lineRule="auto"/>
          </w:pPr>
        </w:pPrChange>
      </w:pPr>
      <w:ins w:id="202" w:author="Haisen Ta" w:date="2019-10-15T14:52:00Z">
        <w:r>
          <w:rPr>
            <w:rFonts w:ascii="Calibri" w:eastAsia="Times New Roman" w:hAnsi="Calibri" w:cs="Calibri"/>
          </w:rPr>
          <w:t>software synchronized mode: software send</w:t>
        </w:r>
      </w:ins>
      <w:ins w:id="203" w:author="Haisen Ta" w:date="2019-10-15T14:54:00Z">
        <w:r w:rsidR="00567026">
          <w:rPr>
            <w:rFonts w:ascii="Calibri" w:eastAsia="Times New Roman" w:hAnsi="Calibri" w:cs="Calibri"/>
          </w:rPr>
          <w:t>s</w:t>
        </w:r>
      </w:ins>
      <w:ins w:id="204" w:author="Haisen Ta" w:date="2019-10-15T14:52:00Z">
        <w:r>
          <w:rPr>
            <w:rFonts w:ascii="Calibri" w:eastAsia="Times New Roman" w:hAnsi="Calibri" w:cs="Calibri"/>
          </w:rPr>
          <w:t xml:space="preserve"> the stream </w:t>
        </w:r>
      </w:ins>
      <w:ins w:id="205" w:author="Haisen Ta" w:date="2019-10-15T14:53:00Z">
        <w:r>
          <w:rPr>
            <w:rFonts w:ascii="Calibri" w:eastAsia="Times New Roman" w:hAnsi="Calibri" w:cs="Calibri"/>
          </w:rPr>
          <w:t xml:space="preserve">constantly. while hardware got their paces due to their own resources. therefore, a cache is need for them. </w:t>
        </w:r>
      </w:ins>
    </w:p>
    <w:p w:rsidR="00576B78" w:rsidRDefault="00576B78">
      <w:pPr>
        <w:pStyle w:val="ListParagraph"/>
        <w:numPr>
          <w:ilvl w:val="1"/>
          <w:numId w:val="1"/>
        </w:numPr>
        <w:spacing w:after="0" w:line="240" w:lineRule="auto"/>
        <w:rPr>
          <w:ins w:id="206" w:author="Haisen Ta" w:date="2019-10-15T14:54:00Z"/>
          <w:rFonts w:ascii="Calibri" w:eastAsia="Times New Roman" w:hAnsi="Calibri" w:cs="Calibri"/>
        </w:rPr>
        <w:pPrChange w:id="207" w:author="Haisen Ta" w:date="2019-10-15T14:54:00Z">
          <w:pPr>
            <w:spacing w:after="0" w:line="240" w:lineRule="auto"/>
          </w:pPr>
        </w:pPrChange>
      </w:pPr>
      <w:ins w:id="208" w:author="Haisen Ta" w:date="2019-10-15T14:54:00Z">
        <w:r>
          <w:rPr>
            <w:rFonts w:ascii="Calibri" w:eastAsia="Times New Roman" w:hAnsi="Calibri" w:cs="Calibri"/>
          </w:rPr>
          <w:t>data input or acquisition:</w:t>
        </w:r>
      </w:ins>
    </w:p>
    <w:p w:rsidR="007E598F" w:rsidRPr="00576B78" w:rsidRDefault="00576B78">
      <w:pPr>
        <w:pStyle w:val="ListParagraph"/>
        <w:numPr>
          <w:ilvl w:val="2"/>
          <w:numId w:val="1"/>
        </w:numPr>
        <w:spacing w:after="0" w:line="240" w:lineRule="auto"/>
        <w:rPr>
          <w:rFonts w:ascii="Calibri" w:eastAsia="Times New Roman" w:hAnsi="Calibri" w:cs="Calibri"/>
          <w:rPrChange w:id="209" w:author="Haisen Ta" w:date="2019-10-15T14:55:00Z">
            <w:rPr/>
          </w:rPrChange>
        </w:rPr>
        <w:pPrChange w:id="210" w:author="Haisen Ta" w:date="2019-10-15T14:55:00Z">
          <w:pPr>
            <w:spacing w:after="0" w:line="240" w:lineRule="auto"/>
          </w:pPr>
        </w:pPrChange>
      </w:pPr>
      <w:ins w:id="211" w:author="Haisen Ta" w:date="2019-10-15T14:54:00Z">
        <w:r>
          <w:rPr>
            <w:rFonts w:ascii="Calibri" w:eastAsia="Times New Roman" w:hAnsi="Calibri" w:cs="Calibri"/>
          </w:rPr>
          <w:t>DMA</w:t>
        </w:r>
      </w:ins>
      <w:ins w:id="212" w:author="Haisen Ta" w:date="2019-10-15T15:05:00Z">
        <w:r w:rsidR="00942218">
          <w:rPr>
            <w:rFonts w:ascii="Calibri" w:eastAsia="Times New Roman" w:hAnsi="Calibri" w:cs="Calibri"/>
          </w:rPr>
          <w:t xml:space="preserve"> (direct memory access)</w:t>
        </w:r>
      </w:ins>
      <w:ins w:id="213" w:author="Haisen Ta" w:date="2019-10-15T14:54:00Z">
        <w:r>
          <w:rPr>
            <w:rFonts w:ascii="Calibri" w:eastAsia="Times New Roman" w:hAnsi="Calibri" w:cs="Calibri"/>
          </w:rPr>
          <w:t xml:space="preserve"> option should be </w:t>
        </w:r>
      </w:ins>
      <w:ins w:id="214" w:author="Haisen Ta" w:date="2019-10-15T14:55:00Z">
        <w:r>
          <w:rPr>
            <w:rFonts w:ascii="Calibri" w:eastAsia="Times New Roman" w:hAnsi="Calibri" w:cs="Calibri"/>
          </w:rPr>
          <w:t>available</w:t>
        </w:r>
      </w:ins>
      <w:ins w:id="215" w:author="Haisen Ta" w:date="2019-10-15T14:54:00Z">
        <w:r>
          <w:rPr>
            <w:rFonts w:ascii="Calibri" w:eastAsia="Times New Roman" w:hAnsi="Calibri" w:cs="Calibri"/>
          </w:rPr>
          <w:t>.</w:t>
        </w:r>
      </w:ins>
      <w:ins w:id="216" w:author="Haisen Ta" w:date="2019-10-15T14:55:00Z">
        <w:r>
          <w:rPr>
            <w:rFonts w:ascii="Calibri" w:eastAsia="Times New Roman" w:hAnsi="Calibri" w:cs="Calibri"/>
          </w:rPr>
          <w:t xml:space="preserve"> some hardware supports it.</w:t>
        </w:r>
      </w:ins>
      <w:del w:id="217" w:author="Haisen Ta" w:date="2019-10-15T14:54:00Z">
        <w:r w:rsidR="007E598F" w:rsidRPr="00576B78" w:rsidDel="00904E59">
          <w:rPr>
            <w:rFonts w:ascii="Calibri" w:eastAsia="Times New Roman" w:hAnsi="Calibri" w:cs="Calibri"/>
            <w:rPrChange w:id="218" w:author="Haisen Ta" w:date="2019-10-15T14:55:00Z">
              <w:rPr/>
            </w:rPrChange>
          </w:rPr>
          <w:delText xml:space="preserve">need also a Cache to save time and space for generating big scanning wave front as well for the hardware (limited resources). </w:delText>
        </w:r>
      </w:del>
    </w:p>
    <w:p w:rsidR="007E598F" w:rsidRPr="007E598F" w:rsidRDefault="007E598F" w:rsidP="007E598F">
      <w:pPr>
        <w:spacing w:after="0" w:line="240" w:lineRule="auto"/>
        <w:rPr>
          <w:rFonts w:ascii="Calibri" w:eastAsia="Times New Roman" w:hAnsi="Calibri" w:cs="Calibri"/>
        </w:rPr>
      </w:pPr>
    </w:p>
    <w:p w:rsidR="007E598F" w:rsidRDefault="007E598F">
      <w:pPr>
        <w:pStyle w:val="ListParagraph"/>
        <w:numPr>
          <w:ilvl w:val="0"/>
          <w:numId w:val="2"/>
        </w:numPr>
        <w:spacing w:after="0" w:line="240" w:lineRule="auto"/>
        <w:rPr>
          <w:ins w:id="219" w:author="Haisen Ta" w:date="2019-10-15T14:56:00Z"/>
          <w:rFonts w:ascii="Calibri" w:eastAsia="Times New Roman" w:hAnsi="Calibri" w:cs="Calibri"/>
        </w:rPr>
        <w:pPrChange w:id="220" w:author="Haisen Ta" w:date="2019-10-15T14:48:00Z">
          <w:pPr>
            <w:spacing w:after="0" w:line="240" w:lineRule="auto"/>
          </w:pPr>
        </w:pPrChange>
      </w:pPr>
      <w:del w:id="221" w:author="Haisen Ta" w:date="2019-10-15T14:48:00Z">
        <w:r w:rsidRPr="00375A98" w:rsidDel="00375A98">
          <w:rPr>
            <w:rFonts w:ascii="Calibri" w:eastAsia="Times New Roman" w:hAnsi="Calibri" w:cs="Calibri"/>
            <w:rPrChange w:id="222" w:author="Haisen Ta" w:date="2019-10-15T14:48:00Z">
              <w:rPr/>
            </w:rPrChange>
          </w:rPr>
          <w:delText> </w:delText>
        </w:r>
      </w:del>
      <w:r w:rsidRPr="00375A98">
        <w:rPr>
          <w:rFonts w:ascii="Calibri" w:eastAsia="Times New Roman" w:hAnsi="Calibri" w:cs="Calibri"/>
          <w:rPrChange w:id="223" w:author="Haisen Ta" w:date="2019-10-15T14:48:00Z">
            <w:rPr/>
          </w:rPrChange>
        </w:rPr>
        <w:t xml:space="preserve">data structure, check the one from </w:t>
      </w:r>
      <w:del w:id="224" w:author="Haisen Ta" w:date="2019-10-16T13:05:00Z">
        <w:r w:rsidRPr="00375A98" w:rsidDel="002C2AAC">
          <w:rPr>
            <w:rFonts w:ascii="Calibri" w:eastAsia="Times New Roman" w:hAnsi="Calibri" w:cs="Calibri"/>
            <w:rPrChange w:id="225" w:author="Haisen Ta" w:date="2019-10-15T14:48:00Z">
              <w:rPr/>
            </w:rPrChange>
          </w:rPr>
          <w:delText xml:space="preserve">picoquant </w:delText>
        </w:r>
      </w:del>
      <w:ins w:id="226" w:author="Haisen Ta" w:date="2019-10-16T13:05:00Z">
        <w:r w:rsidR="002C2AAC">
          <w:rPr>
            <w:rFonts w:ascii="Calibri" w:eastAsia="Times New Roman" w:hAnsi="Calibri" w:cs="Calibri"/>
          </w:rPr>
          <w:t>P</w:t>
        </w:r>
        <w:r w:rsidR="002C2AAC" w:rsidRPr="00375A98">
          <w:rPr>
            <w:rFonts w:ascii="Calibri" w:eastAsia="Times New Roman" w:hAnsi="Calibri" w:cs="Calibri"/>
            <w:rPrChange w:id="227" w:author="Haisen Ta" w:date="2019-10-15T14:48:00Z">
              <w:rPr/>
            </w:rPrChange>
          </w:rPr>
          <w:t xml:space="preserve">icoquant </w:t>
        </w:r>
      </w:ins>
      <w:r w:rsidRPr="00375A98">
        <w:rPr>
          <w:rFonts w:ascii="Calibri" w:eastAsia="Times New Roman" w:hAnsi="Calibri" w:cs="Calibri"/>
          <w:rPrChange w:id="228" w:author="Haisen Ta" w:date="2019-10-15T14:48:00Z">
            <w:rPr/>
          </w:rPrChange>
        </w:rPr>
        <w:t xml:space="preserve">and </w:t>
      </w:r>
      <w:del w:id="229" w:author="Haisen Ta" w:date="2019-10-16T13:05:00Z">
        <w:r w:rsidRPr="00375A98" w:rsidDel="002C2AAC">
          <w:rPr>
            <w:rFonts w:ascii="Calibri" w:eastAsia="Times New Roman" w:hAnsi="Calibri" w:cs="Calibri"/>
            <w:rPrChange w:id="230" w:author="Haisen Ta" w:date="2019-10-15T14:48:00Z">
              <w:rPr/>
            </w:rPrChange>
          </w:rPr>
          <w:delText>abberior</w:delText>
        </w:r>
      </w:del>
      <w:ins w:id="231" w:author="Haisen Ta" w:date="2019-10-16T13:05:00Z">
        <w:r w:rsidR="002C2AAC">
          <w:rPr>
            <w:rFonts w:ascii="Calibri" w:eastAsia="Times New Roman" w:hAnsi="Calibri" w:cs="Calibri"/>
          </w:rPr>
          <w:t>A</w:t>
        </w:r>
        <w:r w:rsidR="002C2AAC" w:rsidRPr="00375A98">
          <w:rPr>
            <w:rFonts w:ascii="Calibri" w:eastAsia="Times New Roman" w:hAnsi="Calibri" w:cs="Calibri"/>
            <w:rPrChange w:id="232" w:author="Haisen Ta" w:date="2019-10-15T14:48:00Z">
              <w:rPr/>
            </w:rPrChange>
          </w:rPr>
          <w:t>bberior</w:t>
        </w:r>
      </w:ins>
      <w:r w:rsidRPr="00375A98">
        <w:rPr>
          <w:rFonts w:ascii="Calibri" w:eastAsia="Times New Roman" w:hAnsi="Calibri" w:cs="Calibri"/>
          <w:rPrChange w:id="233" w:author="Haisen Ta" w:date="2019-10-15T14:48:00Z">
            <w:rPr/>
          </w:rPrChange>
        </w:rPr>
        <w:t>,</w:t>
      </w:r>
      <w:ins w:id="234" w:author="Haisen Ta" w:date="2019-10-15T14:56:00Z">
        <w:r w:rsidR="000B6D3E">
          <w:rPr>
            <w:rFonts w:ascii="Calibri" w:eastAsia="Times New Roman" w:hAnsi="Calibri" w:cs="Calibri"/>
          </w:rPr>
          <w:t xml:space="preserve"> </w:t>
        </w:r>
      </w:ins>
    </w:p>
    <w:p w:rsidR="00C200AE" w:rsidRDefault="000B6D3E" w:rsidP="00C200AE">
      <w:pPr>
        <w:pStyle w:val="ListParagraph"/>
        <w:spacing w:after="0" w:line="240" w:lineRule="auto"/>
        <w:ind w:left="1440"/>
        <w:rPr>
          <w:ins w:id="235" w:author="Haisen Ta" w:date="2019-10-16T13:21:00Z"/>
          <w:rFonts w:ascii="Calibri" w:eastAsia="Times New Roman" w:hAnsi="Calibri" w:cs="Calibri"/>
        </w:rPr>
        <w:pPrChange w:id="236" w:author="Haisen Ta" w:date="2019-10-16T13:21:00Z">
          <w:pPr>
            <w:spacing w:after="0" w:line="240" w:lineRule="auto"/>
          </w:pPr>
        </w:pPrChange>
      </w:pPr>
      <w:ins w:id="237" w:author="Haisen Ta" w:date="2019-10-15T14:56:00Z">
        <w:r>
          <w:rPr>
            <w:rFonts w:ascii="Calibri" w:eastAsia="Times New Roman" w:hAnsi="Calibri" w:cs="Calibri"/>
          </w:rPr>
          <w:t>hardware vec</w:t>
        </w:r>
        <w:r w:rsidR="004B308C">
          <w:rPr>
            <w:rFonts w:ascii="Calibri" w:eastAsia="Times New Roman" w:hAnsi="Calibri" w:cs="Calibri"/>
          </w:rPr>
          <w:t xml:space="preserve">tor, parameter vector, data. </w:t>
        </w:r>
      </w:ins>
      <w:ins w:id="238" w:author="Haisen Ta" w:date="2019-10-15T14:57:00Z">
        <w:r w:rsidR="004B308C">
          <w:rPr>
            <w:rFonts w:ascii="Calibri" w:eastAsia="Times New Roman" w:hAnsi="Calibri" w:cs="Calibri"/>
          </w:rPr>
          <w:br/>
        </w:r>
        <w:r w:rsidR="004B308C" w:rsidRPr="00B74E0E">
          <w:rPr>
            <w:rFonts w:ascii="Calibri" w:eastAsia="Times New Roman" w:hAnsi="Calibri" w:cs="Calibri"/>
            <w:b/>
            <w:rPrChange w:id="239" w:author="Haisen Ta" w:date="2019-10-15T15:00:00Z">
              <w:rPr>
                <w:rFonts w:ascii="Calibri" w:eastAsia="Times New Roman" w:hAnsi="Calibri" w:cs="Calibri"/>
              </w:rPr>
            </w:rPrChange>
          </w:rPr>
          <w:t>hardware vector</w:t>
        </w:r>
        <w:r w:rsidR="004B308C">
          <w:rPr>
            <w:rFonts w:ascii="Calibri" w:eastAsia="Times New Roman" w:hAnsi="Calibri" w:cs="Calibri"/>
          </w:rPr>
          <w:t xml:space="preserve"> is responsible for hardware initialization (at the beginning and running initialization), status checking</w:t>
        </w:r>
      </w:ins>
      <w:ins w:id="240" w:author="Haisen Ta" w:date="2019-10-15T14:58:00Z">
        <w:r w:rsidR="00225522">
          <w:rPr>
            <w:rFonts w:ascii="Calibri" w:eastAsia="Times New Roman" w:hAnsi="Calibri" w:cs="Calibri"/>
          </w:rPr>
          <w:t xml:space="preserve"> (oneline, initialized, last operation time,</w:t>
        </w:r>
      </w:ins>
      <w:ins w:id="241" w:author="Haisen Ta" w:date="2019-10-15T14:59:00Z">
        <w:r w:rsidR="00225522">
          <w:rPr>
            <w:rFonts w:ascii="Calibri" w:eastAsia="Times New Roman" w:hAnsi="Calibri" w:cs="Calibri"/>
          </w:rPr>
          <w:t xml:space="preserve"> </w:t>
        </w:r>
        <w:r w:rsidR="00CA1E8E">
          <w:rPr>
            <w:rFonts w:ascii="Calibri" w:eastAsia="Times New Roman" w:hAnsi="Calibri" w:cs="Calibri"/>
          </w:rPr>
          <w:t>…)</w:t>
        </w:r>
      </w:ins>
      <w:ins w:id="242" w:author="Haisen Ta" w:date="2019-10-15T14:57:00Z">
        <w:r w:rsidR="004B308C">
          <w:rPr>
            <w:rFonts w:ascii="Calibri" w:eastAsia="Times New Roman" w:hAnsi="Calibri" w:cs="Calibri"/>
          </w:rPr>
          <w:t>, unique for each hardware and exclusive to each other.</w:t>
        </w:r>
      </w:ins>
      <w:ins w:id="243" w:author="Haisen Ta" w:date="2019-10-15T15:06:00Z">
        <w:r w:rsidR="003C2483">
          <w:rPr>
            <w:rFonts w:ascii="Calibri" w:eastAsia="Times New Roman" w:hAnsi="Calibri" w:cs="Calibri"/>
          </w:rPr>
          <w:t xml:space="preserve"> </w:t>
        </w:r>
        <w:r w:rsidR="003C2483" w:rsidRPr="003C2483">
          <w:rPr>
            <w:rFonts w:ascii="Calibri" w:eastAsia="Times New Roman" w:hAnsi="Calibri" w:cs="Calibri"/>
            <w:highlight w:val="yellow"/>
            <w:rPrChange w:id="244" w:author="Haisen Ta" w:date="2019-10-15T15:06:00Z">
              <w:rPr>
                <w:rFonts w:ascii="Calibri" w:eastAsia="Times New Roman" w:hAnsi="Calibri" w:cs="Calibri"/>
              </w:rPr>
            </w:rPrChange>
          </w:rPr>
          <w:t>hardware initialization, some of them are slow, therefore, multi-threaded (to speed up) and error (wait) return, in software initialization.</w:t>
        </w:r>
      </w:ins>
      <w:ins w:id="245" w:author="Haisen Ta" w:date="2019-10-16T13:05:00Z">
        <w:r w:rsidR="00F45943">
          <w:rPr>
            <w:rFonts w:ascii="Calibri" w:eastAsia="Times New Roman" w:hAnsi="Calibri" w:cs="Calibri"/>
          </w:rPr>
          <w:t xml:space="preserve"> </w:t>
        </w:r>
      </w:ins>
      <w:ins w:id="246" w:author="Haisen Ta" w:date="2019-10-15T14:59:00Z">
        <w:r w:rsidR="00497EDB" w:rsidRPr="003C2483">
          <w:rPr>
            <w:rFonts w:ascii="Calibri" w:eastAsia="Times New Roman" w:hAnsi="Calibri" w:cs="Calibri"/>
          </w:rPr>
          <w:br/>
        </w:r>
        <w:r w:rsidR="00497EDB" w:rsidRPr="00B74E0E">
          <w:rPr>
            <w:rFonts w:ascii="Calibri" w:eastAsia="Times New Roman" w:hAnsi="Calibri" w:cs="Calibri"/>
            <w:b/>
            <w:rPrChange w:id="247" w:author="Haisen Ta" w:date="2019-10-15T15:00:00Z">
              <w:rPr>
                <w:rFonts w:ascii="Calibri" w:eastAsia="Times New Roman" w:hAnsi="Calibri" w:cs="Calibri"/>
              </w:rPr>
            </w:rPrChange>
          </w:rPr>
          <w:t>parameter vector</w:t>
        </w:r>
        <w:r w:rsidR="00497EDB">
          <w:rPr>
            <w:rFonts w:ascii="Calibri" w:eastAsia="Times New Roman" w:hAnsi="Calibri" w:cs="Calibri"/>
          </w:rPr>
          <w:t>, check my matlab code.</w:t>
        </w:r>
      </w:ins>
      <w:ins w:id="248" w:author="Haisen Ta" w:date="2019-10-15T15:00:00Z">
        <w:r w:rsidR="00B74E0E">
          <w:rPr>
            <w:rFonts w:ascii="Calibri" w:eastAsia="Times New Roman" w:hAnsi="Calibri" w:cs="Calibri"/>
          </w:rPr>
          <w:t xml:space="preserve"> </w:t>
        </w:r>
      </w:ins>
      <w:ins w:id="249" w:author="Haisen Ta" w:date="2019-10-16T13:06:00Z">
        <w:r w:rsidR="007449AF">
          <w:rPr>
            <w:rFonts w:ascii="Calibri" w:eastAsia="Times New Roman" w:hAnsi="Calibri" w:cs="Calibri"/>
          </w:rPr>
          <w:t xml:space="preserve"> (exclusive as well?)</w:t>
        </w:r>
      </w:ins>
      <w:ins w:id="250" w:author="Haisen Ta" w:date="2019-10-15T15:00:00Z">
        <w:r w:rsidR="00673276">
          <w:rPr>
            <w:rFonts w:ascii="Calibri" w:eastAsia="Times New Roman" w:hAnsi="Calibri" w:cs="Calibri"/>
          </w:rPr>
          <w:br/>
        </w:r>
        <w:r w:rsidR="00673276" w:rsidRPr="00673276">
          <w:rPr>
            <w:rFonts w:ascii="Calibri" w:eastAsia="Times New Roman" w:hAnsi="Calibri" w:cs="Calibri"/>
            <w:b/>
            <w:rPrChange w:id="251" w:author="Haisen Ta" w:date="2019-10-15T15:00:00Z">
              <w:rPr>
                <w:rFonts w:ascii="Calibri" w:eastAsia="Times New Roman" w:hAnsi="Calibri" w:cs="Calibri"/>
              </w:rPr>
            </w:rPrChange>
          </w:rPr>
          <w:t>data</w:t>
        </w:r>
        <w:r w:rsidR="00673276">
          <w:rPr>
            <w:rFonts w:ascii="Calibri" w:eastAsia="Times New Roman" w:hAnsi="Calibri" w:cs="Calibri"/>
          </w:rPr>
          <w:t>,</w:t>
        </w:r>
      </w:ins>
      <w:ins w:id="252" w:author="Haisen Ta" w:date="2019-10-15T15:05:00Z">
        <w:r w:rsidR="0035731A">
          <w:rPr>
            <w:rFonts w:ascii="Calibri" w:eastAsia="Times New Roman" w:hAnsi="Calibri" w:cs="Calibri"/>
          </w:rPr>
          <w:t xml:space="preserve"> compressed</w:t>
        </w:r>
      </w:ins>
    </w:p>
    <w:p w:rsidR="00C200AE" w:rsidRDefault="00C200AE" w:rsidP="00C200AE">
      <w:pPr>
        <w:pStyle w:val="ListParagraph"/>
        <w:ind w:firstLine="720"/>
        <w:rPr>
          <w:ins w:id="253" w:author="Haisen Ta" w:date="2019-10-16T13:21:00Z"/>
          <w:rFonts w:ascii="Calibri" w:eastAsia="Times New Roman" w:hAnsi="Calibri" w:cs="Calibri"/>
        </w:rPr>
        <w:pPrChange w:id="254" w:author="Haisen Ta" w:date="2019-10-16T13:20:00Z">
          <w:pPr>
            <w:spacing w:after="0" w:line="240" w:lineRule="auto"/>
          </w:pPr>
        </w:pPrChange>
      </w:pPr>
      <w:ins w:id="255" w:author="Haisen Ta" w:date="2019-10-16T13:20:00Z">
        <w:r w:rsidRPr="00C200AE">
          <w:rPr>
            <w:rFonts w:ascii="Calibri" w:eastAsia="Times New Roman" w:hAnsi="Calibri" w:cs="Calibri"/>
          </w:rPr>
          <w:t>hareware setting and some parameters can be locked while measurement.</w:t>
        </w:r>
      </w:ins>
    </w:p>
    <w:p w:rsidR="000B6D3E" w:rsidRPr="001A6C01" w:rsidDel="001E34ED" w:rsidRDefault="000B6D3E" w:rsidP="00035D9E">
      <w:pPr>
        <w:pStyle w:val="ListParagraph"/>
        <w:ind w:firstLine="720"/>
        <w:rPr>
          <w:del w:id="256" w:author="Haisen Ta" w:date="2019-10-15T15:03:00Z"/>
          <w:rFonts w:ascii="Calibri" w:eastAsia="Times New Roman" w:hAnsi="Calibri" w:cs="Calibri"/>
          <w:rPrChange w:id="257" w:author="Haisen Ta" w:date="2019-10-16T13:08:00Z">
            <w:rPr>
              <w:del w:id="258" w:author="Haisen Ta" w:date="2019-10-15T15:03:00Z"/>
            </w:rPr>
          </w:rPrChange>
        </w:rPr>
        <w:pPrChange w:id="259" w:author="Haisen Ta" w:date="2019-10-16T14:56:00Z">
          <w:pPr>
            <w:spacing w:after="0" w:line="240" w:lineRule="auto"/>
          </w:pPr>
        </w:pPrChange>
      </w:pPr>
    </w:p>
    <w:p w:rsidR="007E598F" w:rsidRPr="007E598F" w:rsidDel="001E34ED" w:rsidRDefault="007E598F" w:rsidP="00035D9E">
      <w:pPr>
        <w:pStyle w:val="ListParagraph"/>
        <w:ind w:firstLine="720"/>
        <w:rPr>
          <w:del w:id="260" w:author="Haisen Ta" w:date="2019-10-15T15:03:00Z"/>
        </w:rPr>
        <w:pPrChange w:id="261" w:author="Haisen Ta" w:date="2019-10-16T14:56:00Z">
          <w:pPr>
            <w:spacing w:after="0" w:line="240" w:lineRule="auto"/>
          </w:pPr>
        </w:pPrChange>
      </w:pPr>
      <w:del w:id="262" w:author="Haisen Ta" w:date="2019-10-15T15:03:00Z">
        <w:r w:rsidRPr="007E598F" w:rsidDel="001E34ED">
          <w:delText>tempfile and result file?</w:delText>
        </w:r>
      </w:del>
    </w:p>
    <w:p w:rsidR="00337895" w:rsidDel="00337895" w:rsidRDefault="007E598F" w:rsidP="00035D9E">
      <w:pPr>
        <w:pStyle w:val="ListParagraph"/>
        <w:ind w:firstLine="720"/>
        <w:rPr>
          <w:del w:id="263" w:author="Haisen Ta" w:date="2019-10-15T15:03:00Z"/>
        </w:rPr>
        <w:pPrChange w:id="264" w:author="Haisen Ta" w:date="2019-10-16T14:56:00Z">
          <w:pPr>
            <w:spacing w:after="0" w:line="240" w:lineRule="auto"/>
          </w:pPr>
        </w:pPrChange>
      </w:pPr>
      <w:del w:id="265" w:author="Haisen Ta" w:date="2019-10-15T15:03:00Z">
        <w:r w:rsidRPr="007E598F" w:rsidDel="001E34ED">
          <w:delText>m</w:delText>
        </w:r>
      </w:del>
      <w:del w:id="266" w:author="Haisen Ta" w:date="2019-10-16T14:56:00Z">
        <w:r w:rsidRPr="007E598F" w:rsidDel="00035D9E">
          <w:delText xml:space="preserve">d5 check for </w:delText>
        </w:r>
      </w:del>
      <w:del w:id="267" w:author="Haisen Ta" w:date="2019-10-15T15:03:00Z">
        <w:r w:rsidRPr="007E598F" w:rsidDel="001E34ED">
          <w:delText xml:space="preserve">the </w:delText>
        </w:r>
      </w:del>
      <w:del w:id="268" w:author="Haisen Ta" w:date="2019-10-16T14:56:00Z">
        <w:r w:rsidRPr="007E598F" w:rsidDel="00035D9E">
          <w:delText xml:space="preserve">data integrity. </w:delText>
        </w:r>
        <w:r w:rsidR="00A404B7" w:rsidDel="00035D9E">
          <w:delText xml:space="preserve"> </w:delText>
        </w:r>
      </w:del>
    </w:p>
    <w:p w:rsidR="00337895" w:rsidRPr="007E598F" w:rsidRDefault="00337895" w:rsidP="00035D9E">
      <w:pPr>
        <w:pStyle w:val="ListParagraph"/>
        <w:ind w:firstLine="720"/>
        <w:rPr>
          <w:ins w:id="269" w:author="Haisen Ta" w:date="2019-10-15T15:04:00Z"/>
        </w:rPr>
        <w:pPrChange w:id="270" w:author="Haisen Ta" w:date="2019-10-16T14:56:00Z">
          <w:pPr>
            <w:spacing w:after="0" w:line="240" w:lineRule="auto"/>
          </w:pPr>
        </w:pPrChange>
      </w:pPr>
    </w:p>
    <w:p w:rsidR="007E598F" w:rsidRPr="007E598F" w:rsidDel="00337895" w:rsidRDefault="007E598F">
      <w:pPr>
        <w:pStyle w:val="ListParagraph"/>
        <w:numPr>
          <w:ilvl w:val="0"/>
          <w:numId w:val="2"/>
        </w:numPr>
        <w:rPr>
          <w:del w:id="271" w:author="Haisen Ta" w:date="2019-10-15T15:04:00Z"/>
          <w:rFonts w:ascii="Calibri" w:eastAsia="Times New Roman" w:hAnsi="Calibri" w:cs="Calibri"/>
        </w:rPr>
        <w:pPrChange w:id="272" w:author="Haisen Ta" w:date="2019-10-15T15:04:00Z">
          <w:pPr>
            <w:spacing w:after="0" w:line="240" w:lineRule="auto"/>
          </w:pPr>
        </w:pPrChange>
      </w:pPr>
      <w:del w:id="273" w:author="Haisen Ta" w:date="2019-10-15T15:04:00Z">
        <w:r w:rsidRPr="007E598F" w:rsidDel="00337895">
          <w:rPr>
            <w:rFonts w:ascii="Calibri" w:eastAsia="Times New Roman" w:hAnsi="Calibri" w:cs="Calibri"/>
          </w:rPr>
          <w:delText> </w:delText>
        </w:r>
      </w:del>
    </w:p>
    <w:p w:rsidR="007E598F" w:rsidRPr="007E598F" w:rsidDel="00337895" w:rsidRDefault="007E598F">
      <w:pPr>
        <w:pStyle w:val="ListParagraph"/>
        <w:numPr>
          <w:ilvl w:val="0"/>
          <w:numId w:val="2"/>
        </w:numPr>
        <w:rPr>
          <w:moveFrom w:id="274" w:author="Haisen Ta" w:date="2019-10-15T15:04:00Z"/>
          <w:rFonts w:ascii="Calibri" w:eastAsia="Times New Roman" w:hAnsi="Calibri" w:cs="Calibri"/>
        </w:rPr>
        <w:pPrChange w:id="275" w:author="Haisen Ta" w:date="2019-10-15T15:04:00Z">
          <w:pPr>
            <w:spacing w:after="0" w:line="240" w:lineRule="auto"/>
          </w:pPr>
        </w:pPrChange>
      </w:pPr>
      <w:moveFromRangeStart w:id="276" w:author="Haisen Ta" w:date="2019-10-15T15:04:00Z" w:name="move22044286"/>
      <w:moveFrom w:id="277" w:author="Haisen Ta" w:date="2019-10-15T15:04:00Z">
        <w:r w:rsidRPr="007E598F" w:rsidDel="00337895">
          <w:rPr>
            <w:rFonts w:ascii="Calibri" w:eastAsia="Times New Roman" w:hAnsi="Calibri" w:cs="Calibri"/>
          </w:rPr>
          <w:t>additional interface, math operation, 3d visualization, zoom in, shortcuts vs. all measurement …</w:t>
        </w:r>
      </w:moveFrom>
    </w:p>
    <w:moveFromRangeEnd w:id="276"/>
    <w:p w:rsidR="007E598F" w:rsidRPr="007E598F" w:rsidDel="00C200AE" w:rsidRDefault="007E598F" w:rsidP="007E598F">
      <w:pPr>
        <w:spacing w:after="0" w:line="240" w:lineRule="auto"/>
        <w:rPr>
          <w:del w:id="278" w:author="Haisen Ta" w:date="2019-10-16T13:19:00Z"/>
          <w:rFonts w:ascii="Calibri" w:eastAsia="Times New Roman" w:hAnsi="Calibri" w:cs="Calibri"/>
        </w:rPr>
      </w:pPr>
      <w:del w:id="279" w:author="Haisen Ta" w:date="2019-10-16T13:09:00Z">
        <w:r w:rsidRPr="007E598F" w:rsidDel="004475BA">
          <w:rPr>
            <w:rFonts w:ascii="Calibri" w:eastAsia="Times New Roman" w:hAnsi="Calibri" w:cs="Calibri"/>
          </w:rPr>
          <w:delText>some</w:delText>
        </w:r>
      </w:del>
      <w:del w:id="280" w:author="Haisen Ta" w:date="2019-10-16T13:19:00Z">
        <w:r w:rsidRPr="007E598F" w:rsidDel="00C200AE">
          <w:rPr>
            <w:rFonts w:ascii="Calibri" w:eastAsia="Times New Roman" w:hAnsi="Calibri" w:cs="Calibri"/>
          </w:rPr>
          <w:delText xml:space="preserve"> setting</w:delText>
        </w:r>
      </w:del>
      <w:del w:id="281" w:author="Haisen Ta" w:date="2019-10-16T13:09:00Z">
        <w:r w:rsidRPr="007E598F" w:rsidDel="004475BA">
          <w:rPr>
            <w:rFonts w:ascii="Calibri" w:eastAsia="Times New Roman" w:hAnsi="Calibri" w:cs="Calibri"/>
          </w:rPr>
          <w:delText xml:space="preserve"> </w:delText>
        </w:r>
      </w:del>
      <w:del w:id="282" w:author="Haisen Ta" w:date="2019-10-16T13:19:00Z">
        <w:r w:rsidRPr="007E598F" w:rsidDel="00C200AE">
          <w:rPr>
            <w:rFonts w:ascii="Calibri" w:eastAsia="Times New Roman" w:hAnsi="Calibri" w:cs="Calibri"/>
          </w:rPr>
          <w:delText>lock while measurement.</w:delText>
        </w:r>
      </w:del>
    </w:p>
    <w:p w:rsidR="007E598F" w:rsidRPr="007E598F" w:rsidRDefault="007E598F" w:rsidP="007E598F">
      <w:pPr>
        <w:spacing w:after="0" w:line="240" w:lineRule="auto"/>
        <w:rPr>
          <w:rFonts w:ascii="Calibri" w:eastAsia="Times New Roman" w:hAnsi="Calibri" w:cs="Calibri"/>
        </w:rPr>
      </w:pPr>
      <w:r w:rsidRPr="007E598F">
        <w:rPr>
          <w:rFonts w:ascii="Calibri" w:eastAsia="Times New Roman" w:hAnsi="Calibri" w:cs="Calibri"/>
        </w:rPr>
        <w:t> </w:t>
      </w:r>
    </w:p>
    <w:p w:rsidR="007E598F" w:rsidRPr="007E598F" w:rsidDel="00C200AE" w:rsidRDefault="007E598F" w:rsidP="007E598F">
      <w:pPr>
        <w:spacing w:after="0" w:line="240" w:lineRule="auto"/>
        <w:rPr>
          <w:del w:id="283" w:author="Haisen Ta" w:date="2019-10-16T13:21:00Z"/>
          <w:rFonts w:ascii="Calibri" w:eastAsia="Times New Roman" w:hAnsi="Calibri" w:cs="Calibri"/>
        </w:rPr>
      </w:pPr>
      <w:del w:id="284" w:author="Haisen Ta" w:date="2019-10-16T13:21:00Z">
        <w:r w:rsidRPr="007E598F" w:rsidDel="00C200AE">
          <w:rPr>
            <w:rFonts w:ascii="Calibri" w:eastAsia="Times New Roman" w:hAnsi="Calibri" w:cs="Calibri"/>
          </w:rPr>
          <w:delText>special for the software</w:delText>
        </w:r>
      </w:del>
    </w:p>
    <w:p w:rsidR="007E598F" w:rsidRPr="007E598F" w:rsidDel="00A7260B" w:rsidRDefault="007E598F" w:rsidP="007E598F">
      <w:pPr>
        <w:spacing w:after="0" w:line="240" w:lineRule="auto"/>
        <w:rPr>
          <w:del w:id="285" w:author="Haisen Ta" w:date="2019-10-16T13:14:00Z"/>
          <w:rFonts w:ascii="Calibri" w:eastAsia="Times New Roman" w:hAnsi="Calibri" w:cs="Calibri"/>
        </w:rPr>
      </w:pPr>
      <w:del w:id="286" w:author="Haisen Ta" w:date="2019-10-16T13:14:00Z">
        <w:r w:rsidRPr="007E598F" w:rsidDel="00A7260B">
          <w:rPr>
            <w:rFonts w:ascii="Calibri" w:eastAsia="Times New Roman" w:hAnsi="Calibri" w:cs="Calibri"/>
          </w:rPr>
          <w:delText> </w:delText>
        </w:r>
      </w:del>
    </w:p>
    <w:p w:rsidR="007E598F" w:rsidRPr="007E598F" w:rsidDel="003C2483" w:rsidRDefault="007E598F" w:rsidP="007E598F">
      <w:pPr>
        <w:spacing w:after="0" w:line="240" w:lineRule="auto"/>
        <w:rPr>
          <w:del w:id="287" w:author="Haisen Ta" w:date="2019-10-15T15:06:00Z"/>
          <w:rFonts w:ascii="Calibri" w:eastAsia="Times New Roman" w:hAnsi="Calibri" w:cs="Calibri"/>
        </w:rPr>
      </w:pPr>
      <w:del w:id="288" w:author="Haisen Ta" w:date="2019-10-15T15:06:00Z">
        <w:r w:rsidRPr="007E598F" w:rsidDel="003C2483">
          <w:rPr>
            <w:rFonts w:ascii="Calibri" w:eastAsia="Times New Roman" w:hAnsi="Calibri" w:cs="Calibri"/>
          </w:rPr>
          <w:delText xml:space="preserve">hardware initialization, some of them are slow, therefore, multi-threaded (to speed up) and error (wait) return, in software initialization. </w:delText>
        </w:r>
      </w:del>
    </w:p>
    <w:p w:rsidR="007E598F" w:rsidRPr="007E598F" w:rsidDel="00C200AE" w:rsidRDefault="007E598F" w:rsidP="007E598F">
      <w:pPr>
        <w:spacing w:after="0" w:line="240" w:lineRule="auto"/>
        <w:rPr>
          <w:del w:id="289" w:author="Haisen Ta" w:date="2019-10-16T13:21:00Z"/>
          <w:rFonts w:ascii="Calibri" w:eastAsia="Times New Roman" w:hAnsi="Calibri" w:cs="Calibri"/>
        </w:rPr>
      </w:pPr>
      <w:del w:id="290" w:author="Haisen Ta" w:date="2019-10-16T13:21:00Z">
        <w:r w:rsidRPr="007E598F" w:rsidDel="00C200AE">
          <w:rPr>
            <w:rFonts w:ascii="Calibri" w:eastAsia="Times New Roman" w:hAnsi="Calibri" w:cs="Calibri"/>
          </w:rPr>
          <w:delText> </w:delText>
        </w:r>
      </w:del>
    </w:p>
    <w:p w:rsidR="007E598F" w:rsidDel="00C200AE" w:rsidRDefault="007E598F" w:rsidP="007E598F">
      <w:pPr>
        <w:spacing w:after="0" w:line="240" w:lineRule="auto"/>
        <w:rPr>
          <w:del w:id="291" w:author="Haisen Ta" w:date="2019-10-16T13:21:00Z"/>
          <w:rFonts w:ascii="Calibri" w:eastAsia="Times New Roman" w:hAnsi="Calibri" w:cs="Calibri"/>
        </w:rPr>
      </w:pPr>
      <w:del w:id="292" w:author="Haisen Ta" w:date="2019-10-16T13:21:00Z">
        <w:r w:rsidRPr="007E598F" w:rsidDel="00C200AE">
          <w:rPr>
            <w:rFonts w:ascii="Calibri" w:eastAsia="Times New Roman" w:hAnsi="Calibri" w:cs="Calibri"/>
          </w:rPr>
          <w:delText xml:space="preserve">hardware: laser, shutter (eom aotf), power tuning, scanner, slm, focus lock, spectrometer, TCSPC, scanner, detector gating, fast gating, </w:delText>
        </w:r>
      </w:del>
    </w:p>
    <w:p w:rsidR="00DE108E" w:rsidRPr="007E598F" w:rsidDel="00C200AE" w:rsidRDefault="00DE108E" w:rsidP="007E598F">
      <w:pPr>
        <w:spacing w:after="0" w:line="240" w:lineRule="auto"/>
        <w:rPr>
          <w:del w:id="293" w:author="Haisen Ta" w:date="2019-10-16T13:21:00Z"/>
          <w:rFonts w:ascii="Calibri" w:eastAsia="Times New Roman" w:hAnsi="Calibri" w:cs="Calibri"/>
        </w:rPr>
      </w:pPr>
      <w:del w:id="294" w:author="Haisen Ta" w:date="2019-10-16T13:21:00Z">
        <w:r w:rsidDel="00C200AE">
          <w:rPr>
            <w:rFonts w:ascii="Calibri" w:eastAsia="Times New Roman" w:hAnsi="Calibri" w:cs="Calibri"/>
          </w:rPr>
          <w:delText xml:space="preserve">Hareware tend to stop working or be occupied, therefore, there should be a mechanism to handle it. hardware response handling class is needed. </w:delText>
        </w:r>
      </w:del>
    </w:p>
    <w:p w:rsidR="007E598F" w:rsidRPr="007E598F" w:rsidRDefault="007E598F" w:rsidP="007E598F">
      <w:pPr>
        <w:spacing w:after="0" w:line="240" w:lineRule="auto"/>
        <w:rPr>
          <w:rFonts w:ascii="Calibri" w:eastAsia="Times New Roman" w:hAnsi="Calibri" w:cs="Calibri"/>
        </w:rPr>
      </w:pPr>
    </w:p>
    <w:p w:rsidR="009A4FF6" w:rsidRDefault="009A4FF6" w:rsidP="007E598F">
      <w:pPr>
        <w:spacing w:after="0" w:line="240" w:lineRule="auto"/>
        <w:rPr>
          <w:rFonts w:ascii="Calibri" w:eastAsia="Times New Roman" w:hAnsi="Calibri" w:cs="Calibri"/>
        </w:rPr>
      </w:pPr>
    </w:p>
    <w:p w:rsidR="007E598F" w:rsidRPr="007E598F" w:rsidDel="00254E8F" w:rsidRDefault="007E598F" w:rsidP="007E598F">
      <w:pPr>
        <w:spacing w:after="0" w:line="240" w:lineRule="auto"/>
        <w:rPr>
          <w:del w:id="295" w:author="Haisen Ta" w:date="2019-10-16T13:12:00Z"/>
          <w:rFonts w:ascii="Calibri" w:eastAsia="Times New Roman" w:hAnsi="Calibri" w:cs="Calibri"/>
        </w:rPr>
      </w:pPr>
      <w:del w:id="296" w:author="Haisen Ta" w:date="2019-10-16T13:12:00Z">
        <w:r w:rsidRPr="007E598F" w:rsidDel="00254E8F">
          <w:rPr>
            <w:rFonts w:ascii="Calibri" w:eastAsia="Times New Roman" w:hAnsi="Calibri" w:cs="Calibri"/>
          </w:rPr>
          <w:delText>potential functionalities: calibration,  camera</w:delText>
        </w:r>
        <w:r w:rsidR="00F24127" w:rsidDel="00254E8F">
          <w:rPr>
            <w:rFonts w:ascii="Calibri" w:eastAsia="Times New Roman" w:hAnsi="Calibri" w:cs="Calibri"/>
          </w:rPr>
          <w:delText xml:space="preserve"> (same as the others)</w:delText>
        </w:r>
      </w:del>
    </w:p>
    <w:p w:rsidR="00A024DB" w:rsidRDefault="00A024DB"/>
    <w:p w:rsidR="00D1078D" w:rsidDel="00D24630" w:rsidRDefault="004C6F21">
      <w:pPr>
        <w:rPr>
          <w:del w:id="297" w:author="Haisen Ta" w:date="2019-10-16T14:58:00Z"/>
        </w:rPr>
      </w:pPr>
      <w:del w:id="298" w:author="Haisen Ta" w:date="2019-10-16T14:58:00Z">
        <w:r w:rsidDel="00D24630">
          <w:delText>hardware is associated with the properties of parameters. parameters are element of the parameter list. each element shares</w:delText>
        </w:r>
        <w:r w:rsidR="008557AA" w:rsidDel="00D24630">
          <w:delText xml:space="preserve"> </w:delText>
        </w:r>
        <w:r w:rsidDel="00D24630">
          <w:delText>standard properties, which is extendable</w:delText>
        </w:r>
        <w:r w:rsidR="006124E4" w:rsidDel="00D24630">
          <w:delText xml:space="preserve"> (property numbers)</w:delText>
        </w:r>
        <w:r w:rsidDel="00D24630">
          <w:delText xml:space="preserve">. find a way to extend property. </w:delText>
        </w:r>
        <w:r w:rsidR="00E7389D" w:rsidDel="00D24630">
          <w:delText xml:space="preserve"> (Check my M</w:delText>
        </w:r>
        <w:r w:rsidDel="00D24630">
          <w:delText xml:space="preserve">atlab parameter list, + </w:delText>
        </w:r>
        <w:r w:rsidR="00BF2E67" w:rsidDel="00D24630">
          <w:delText xml:space="preserve">hardware typical response time, last response time (time or -1 means failed). + axis can across multiple scanning axis. one function to check the integrity of the scanning. display should be able to handle it as well.   </w:delText>
        </w:r>
        <w:r w:rsidR="002A3C01" w:rsidDel="00D24630">
          <w:delText xml:space="preserve">scans can be also axis, but is a node, and cannot extended to a normal scan but only a </w:delText>
        </w:r>
        <w:r w:rsidR="00C4799F" w:rsidDel="00D24630">
          <w:delText xml:space="preserve">loop like scanning. </w:delText>
        </w:r>
        <w:r w:rsidR="00D1078D" w:rsidDel="00D24630">
          <w:delText>scanning level, low or high.</w:delText>
        </w:r>
      </w:del>
    </w:p>
    <w:p w:rsidR="00D1078D" w:rsidDel="00D24630" w:rsidRDefault="00D1078D">
      <w:pPr>
        <w:rPr>
          <w:del w:id="299" w:author="Haisen Ta" w:date="2019-10-16T14:58:00Z"/>
        </w:rPr>
      </w:pPr>
      <w:del w:id="300" w:author="Haisen Ta" w:date="2019-10-16T14:58:00Z">
        <w:r w:rsidDel="00D24630">
          <w:delText>low level scanning axis, high level scanning axis: low level need additional hardware to sync better. high level scanning axis will be synced in different thread in software.</w:delText>
        </w:r>
      </w:del>
    </w:p>
    <w:p w:rsidR="00337895" w:rsidRPr="007E598F" w:rsidRDefault="00CB0562" w:rsidP="00337895">
      <w:pPr>
        <w:pStyle w:val="ListParagraph"/>
        <w:numPr>
          <w:ilvl w:val="0"/>
          <w:numId w:val="3"/>
        </w:numPr>
        <w:rPr>
          <w:moveTo w:id="301" w:author="Haisen Ta" w:date="2019-10-15T15:04:00Z"/>
          <w:rFonts w:ascii="Calibri" w:eastAsia="Times New Roman" w:hAnsi="Calibri" w:cs="Calibri"/>
        </w:rPr>
      </w:pPr>
      <w:del w:id="302" w:author="Haisen Ta" w:date="2019-10-16T14:58:00Z">
        <w:r w:rsidDel="00D24630">
          <w:delText>A hardware list and then be linked by the parameter list. incase multiple scanscheme need to access the same hardware and get messed up.  Hardware status, can be set by different scanscheme and set to different state?</w:delText>
        </w:r>
      </w:del>
      <w:moveToRangeStart w:id="303" w:author="Haisen Ta" w:date="2019-10-15T15:04:00Z" w:name="move22044286"/>
      <w:moveTo w:id="304" w:author="Haisen Ta" w:date="2019-10-15T15:04:00Z">
        <w:r w:rsidR="00337895" w:rsidRPr="007E598F">
          <w:rPr>
            <w:rFonts w:ascii="Calibri" w:eastAsia="Times New Roman" w:hAnsi="Calibri" w:cs="Calibri"/>
          </w:rPr>
          <w:t>additional interface, math operation, 3d visualization, zoom in, shortcuts vs. all measurement …</w:t>
        </w:r>
      </w:moveTo>
    </w:p>
    <w:moveToRangeEnd w:id="303"/>
    <w:p w:rsidR="00337895" w:rsidRDefault="00337895"/>
    <w:p w:rsidR="00093867" w:rsidRDefault="00093867">
      <w:r w:rsidRPr="00093867">
        <w:t>synchronization</w:t>
      </w:r>
      <w:ins w:id="305" w:author="Haisen Ta" w:date="2019-10-16T13:10:00Z">
        <w:r w:rsidR="00254E8F">
          <w:t>: two ways, the best would be a cache is used for the stream to the hardware. T</w:t>
        </w:r>
      </w:ins>
      <w:ins w:id="306" w:author="Haisen Ta" w:date="2019-10-16T13:11:00Z">
        <w:r w:rsidR="00254E8F">
          <w:t>hen all the activated hardware need to take the data from the cache. the other process is used to fill the cache to avoid big data junk has to be generated.</w:t>
        </w:r>
      </w:ins>
      <w:del w:id="307" w:author="Haisen Ta" w:date="2019-10-16T13:10:00Z">
        <w:r w:rsidRPr="00093867" w:rsidDel="00254E8F">
          <w:delText xml:space="preserve"> ?????</w:delText>
        </w:r>
      </w:del>
    </w:p>
    <w:p w:rsidR="00DE108E" w:rsidRDefault="00A64552">
      <w:r>
        <w:lastRenderedPageBreak/>
        <w:t>exception handling</w:t>
      </w:r>
      <w:ins w:id="308" w:author="Haisen Ta" w:date="2019-10-16T13:17:00Z">
        <w:r w:rsidR="007A786D">
          <w:t>:</w:t>
        </w:r>
      </w:ins>
      <w:del w:id="309" w:author="Haisen Ta" w:date="2019-10-16T13:17:00Z">
        <w:r w:rsidDel="007A786D">
          <w:delText>?</w:delText>
        </w:r>
      </w:del>
      <w:r w:rsidR="00050257">
        <w:t xml:space="preserve"> </w:t>
      </w:r>
      <w:del w:id="310" w:author="Haisen Ta" w:date="2019-10-16T13:17:00Z">
        <w:r w:rsidR="00050257" w:rsidDel="007A786D">
          <w:delText>I have no experiences.</w:delText>
        </w:r>
      </w:del>
      <w:ins w:id="311" w:author="Haisen Ta" w:date="2019-10-16T13:17:00Z">
        <w:r w:rsidR="007A786D">
          <w:t xml:space="preserve">Exception can be reported to the company. </w:t>
        </w:r>
      </w:ins>
      <w:ins w:id="312" w:author="Haisen Ta" w:date="2019-10-16T13:18:00Z">
        <w:r w:rsidR="007A786D">
          <w:t>By a standard email, then a</w:t>
        </w:r>
      </w:ins>
      <w:ins w:id="313" w:author="Haisen Ta" w:date="2019-10-16T13:17:00Z">
        <w:r w:rsidR="007A786D">
          <w:t xml:space="preserve"> server is needed</w:t>
        </w:r>
      </w:ins>
      <w:ins w:id="314" w:author="Haisen Ta" w:date="2019-10-16T13:18:00Z">
        <w:r w:rsidR="007A786D">
          <w:t xml:space="preserve"> and keep on track of all the reported exceptions.</w:t>
        </w:r>
      </w:ins>
      <w:r w:rsidR="00050257">
        <w:t xml:space="preserve"> </w:t>
      </w:r>
    </w:p>
    <w:p w:rsidR="00093867" w:rsidRDefault="00254E8F">
      <w:ins w:id="315" w:author="Haisen Ta" w:date="2019-10-16T13:12:00Z">
        <w:r w:rsidRPr="00254E8F">
          <w:t>potential functionalities: calibration,  camera (</w:t>
        </w:r>
      </w:ins>
      <w:ins w:id="316" w:author="Haisen Ta" w:date="2019-10-16T13:13:00Z">
        <w:r w:rsidR="00D078D3">
          <w:t>should be same as the hardware</w:t>
        </w:r>
      </w:ins>
      <w:ins w:id="317" w:author="Haisen Ta" w:date="2019-10-16T13:12:00Z">
        <w:r w:rsidRPr="00254E8F">
          <w:t>)</w:t>
        </w:r>
      </w:ins>
    </w:p>
    <w:p w:rsidR="00A64552" w:rsidRDefault="00A64552">
      <w:pPr>
        <w:rPr>
          <w:ins w:id="318" w:author="Haisen Ta" w:date="2019-10-16T13:21:00Z"/>
        </w:rPr>
      </w:pPr>
    </w:p>
    <w:p w:rsidR="00C200AE" w:rsidRDefault="00C200AE" w:rsidP="00C200AE">
      <w:pPr>
        <w:rPr>
          <w:ins w:id="319" w:author="Haisen Ta" w:date="2019-10-16T13:21:00Z"/>
        </w:rPr>
      </w:pPr>
      <w:ins w:id="320" w:author="Haisen Ta" w:date="2019-10-16T13:21:00Z">
        <w:r>
          <w:t>special for the software</w:t>
        </w:r>
      </w:ins>
    </w:p>
    <w:p w:rsidR="00C200AE" w:rsidRDefault="00C200AE" w:rsidP="00C200AE">
      <w:pPr>
        <w:rPr>
          <w:ins w:id="321" w:author="Haisen Ta" w:date="2019-10-16T13:36:00Z"/>
        </w:rPr>
      </w:pPr>
      <w:ins w:id="322" w:author="Haisen Ta" w:date="2019-10-16T13:21:00Z">
        <w:r>
          <w:t xml:space="preserve"> hardware: laser, shutter (eom aotf), power tuning, scanner, slm, focus lock, spectrometer, TCSPC, scanner, detector gating, fast gating, </w:t>
        </w:r>
      </w:ins>
    </w:p>
    <w:p w:rsidR="00227284" w:rsidRDefault="00227284" w:rsidP="00C200AE">
      <w:pPr>
        <w:rPr>
          <w:ins w:id="323" w:author="Haisen Ta" w:date="2019-10-16T13:36:00Z"/>
        </w:rPr>
      </w:pPr>
      <w:ins w:id="324" w:author="Haisen Ta" w:date="2019-10-16T13:36:00Z">
        <w:r>
          <w:t>testing code is also required!</w:t>
        </w:r>
      </w:ins>
    </w:p>
    <w:p w:rsidR="00227284" w:rsidRDefault="00227284" w:rsidP="00C200AE">
      <w:pPr>
        <w:rPr>
          <w:ins w:id="325" w:author="Haisen Ta" w:date="2019-10-16T13:21:00Z"/>
        </w:rPr>
      </w:pPr>
    </w:p>
    <w:p w:rsidR="00C200AE" w:rsidDel="00C200AE" w:rsidRDefault="00C200AE" w:rsidP="00C200AE">
      <w:pPr>
        <w:rPr>
          <w:del w:id="326" w:author="Haisen Ta" w:date="2019-10-16T13:23:00Z"/>
        </w:rPr>
      </w:pPr>
    </w:p>
    <w:p w:rsidR="00364F2B" w:rsidRDefault="00CB0562">
      <w:del w:id="327" w:author="Haisen Ta" w:date="2019-10-16T13:23:00Z">
        <w:r w:rsidDel="00C200AE">
          <w:delText xml:space="preserve"> </w:delText>
        </w:r>
      </w:del>
    </w:p>
    <w:p w:rsidR="00AD0391" w:rsidRDefault="00AD0391"/>
    <w:p w:rsidR="00D1078D" w:rsidRDefault="00D1078D"/>
    <w:p w:rsidR="00D1078D" w:rsidRDefault="00D1078D"/>
    <w:p w:rsidR="00D1078D" w:rsidRDefault="00D1078D"/>
    <w:sectPr w:rsidR="00D10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84C05"/>
    <w:multiLevelType w:val="hybridMultilevel"/>
    <w:tmpl w:val="07F8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442F8"/>
    <w:multiLevelType w:val="hybridMultilevel"/>
    <w:tmpl w:val="07F8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01155"/>
    <w:multiLevelType w:val="multilevel"/>
    <w:tmpl w:val="E6BC39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sen Ta">
    <w15:presenceInfo w15:providerId="None" w15:userId="Haisen 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49"/>
    <w:rsid w:val="000065DB"/>
    <w:rsid w:val="00035D9E"/>
    <w:rsid w:val="00050257"/>
    <w:rsid w:val="00093867"/>
    <w:rsid w:val="000B05D5"/>
    <w:rsid w:val="000B6D3E"/>
    <w:rsid w:val="00130352"/>
    <w:rsid w:val="0017738E"/>
    <w:rsid w:val="001A6C01"/>
    <w:rsid w:val="001B21DF"/>
    <w:rsid w:val="001E34ED"/>
    <w:rsid w:val="001E54DB"/>
    <w:rsid w:val="001F3053"/>
    <w:rsid w:val="00225522"/>
    <w:rsid w:val="00227284"/>
    <w:rsid w:val="00227927"/>
    <w:rsid w:val="00254E8F"/>
    <w:rsid w:val="002A3C01"/>
    <w:rsid w:val="002C2AAC"/>
    <w:rsid w:val="00322DDF"/>
    <w:rsid w:val="0033596F"/>
    <w:rsid w:val="00337895"/>
    <w:rsid w:val="00344C99"/>
    <w:rsid w:val="00345395"/>
    <w:rsid w:val="0035731A"/>
    <w:rsid w:val="00364F2B"/>
    <w:rsid w:val="00375A98"/>
    <w:rsid w:val="003C2483"/>
    <w:rsid w:val="00403670"/>
    <w:rsid w:val="004475BA"/>
    <w:rsid w:val="00497EDB"/>
    <w:rsid w:val="004B308C"/>
    <w:rsid w:val="004B43D4"/>
    <w:rsid w:val="004C6F21"/>
    <w:rsid w:val="00567026"/>
    <w:rsid w:val="00576B78"/>
    <w:rsid w:val="005B356C"/>
    <w:rsid w:val="005B69AD"/>
    <w:rsid w:val="006124E4"/>
    <w:rsid w:val="00655AAF"/>
    <w:rsid w:val="006604B3"/>
    <w:rsid w:val="00673276"/>
    <w:rsid w:val="0068172A"/>
    <w:rsid w:val="006C63C7"/>
    <w:rsid w:val="006F15C5"/>
    <w:rsid w:val="00733A2B"/>
    <w:rsid w:val="007449AF"/>
    <w:rsid w:val="0075561C"/>
    <w:rsid w:val="007A786D"/>
    <w:rsid w:val="007E598F"/>
    <w:rsid w:val="00811E2F"/>
    <w:rsid w:val="00823114"/>
    <w:rsid w:val="008318F7"/>
    <w:rsid w:val="008557AA"/>
    <w:rsid w:val="008660CE"/>
    <w:rsid w:val="008A2049"/>
    <w:rsid w:val="008B3455"/>
    <w:rsid w:val="00901453"/>
    <w:rsid w:val="00904E59"/>
    <w:rsid w:val="00910E6E"/>
    <w:rsid w:val="009168B6"/>
    <w:rsid w:val="00931B3E"/>
    <w:rsid w:val="00942218"/>
    <w:rsid w:val="00964D62"/>
    <w:rsid w:val="009A4FF6"/>
    <w:rsid w:val="00A024DB"/>
    <w:rsid w:val="00A404B7"/>
    <w:rsid w:val="00A64552"/>
    <w:rsid w:val="00A7260B"/>
    <w:rsid w:val="00AD0391"/>
    <w:rsid w:val="00B47470"/>
    <w:rsid w:val="00B70A90"/>
    <w:rsid w:val="00B74E0E"/>
    <w:rsid w:val="00BD4BCF"/>
    <w:rsid w:val="00BE3F29"/>
    <w:rsid w:val="00BF2E67"/>
    <w:rsid w:val="00C200AE"/>
    <w:rsid w:val="00C4799F"/>
    <w:rsid w:val="00C53375"/>
    <w:rsid w:val="00C84D52"/>
    <w:rsid w:val="00CA1E8E"/>
    <w:rsid w:val="00CB0562"/>
    <w:rsid w:val="00CE2019"/>
    <w:rsid w:val="00CE3CD1"/>
    <w:rsid w:val="00D078D3"/>
    <w:rsid w:val="00D1078D"/>
    <w:rsid w:val="00D24630"/>
    <w:rsid w:val="00D55EEC"/>
    <w:rsid w:val="00D71C1D"/>
    <w:rsid w:val="00DB426E"/>
    <w:rsid w:val="00DB7E86"/>
    <w:rsid w:val="00DC4BBD"/>
    <w:rsid w:val="00DE108E"/>
    <w:rsid w:val="00E33702"/>
    <w:rsid w:val="00E56A88"/>
    <w:rsid w:val="00E6284B"/>
    <w:rsid w:val="00E7389D"/>
    <w:rsid w:val="00E7663A"/>
    <w:rsid w:val="00EC7BC7"/>
    <w:rsid w:val="00F21C4B"/>
    <w:rsid w:val="00F24127"/>
    <w:rsid w:val="00F41561"/>
    <w:rsid w:val="00F45943"/>
    <w:rsid w:val="00F528EA"/>
    <w:rsid w:val="00F82EA9"/>
    <w:rsid w:val="00F96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EE32"/>
  <w15:chartTrackingRefBased/>
  <w15:docId w15:val="{25F5C648-128A-42CB-B17A-84B9147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4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FF6"/>
    <w:rPr>
      <w:rFonts w:ascii="Segoe UI" w:hAnsi="Segoe UI" w:cs="Segoe UI"/>
      <w:sz w:val="18"/>
      <w:szCs w:val="18"/>
    </w:rPr>
  </w:style>
  <w:style w:type="paragraph" w:styleId="ListParagraph">
    <w:name w:val="List Paragraph"/>
    <w:basedOn w:val="Normal"/>
    <w:uiPriority w:val="34"/>
    <w:qFormat/>
    <w:rsid w:val="004C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5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Haisen Ta</dc:creator>
  <cp:keywords/>
  <dc:description/>
  <cp:lastModifiedBy>Haisen Ta</cp:lastModifiedBy>
  <cp:revision>101</cp:revision>
  <dcterms:created xsi:type="dcterms:W3CDTF">2019-10-14T12:55:00Z</dcterms:created>
  <dcterms:modified xsi:type="dcterms:W3CDTF">2019-10-16T12:59:00Z</dcterms:modified>
</cp:coreProperties>
</file>